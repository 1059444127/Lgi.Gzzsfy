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pStyle w:val="afd"/>
        <w:ind w:firstLineChars="0"/>
        <w:jc w:val="right"/>
        <w:rPr>
          <w:rFonts w:ascii="宋体" w:hAnsi="宋体"/>
          <w:b/>
          <w:sz w:val="44"/>
        </w:rPr>
      </w:pPr>
      <w:r w:rsidRPr="002F0D80">
        <w:rPr>
          <w:rFonts w:ascii="宋体" w:hAnsi="宋体" w:hint="eastAsia"/>
          <w:b/>
          <w:sz w:val="44"/>
        </w:rPr>
        <w:t>中山大学附属第一医院</w:t>
      </w:r>
    </w:p>
    <w:p w:rsidR="00C4009E" w:rsidRPr="002F0D80" w:rsidRDefault="00C4009E">
      <w:pPr>
        <w:pStyle w:val="afd"/>
        <w:ind w:firstLineChars="0"/>
        <w:jc w:val="right"/>
        <w:rPr>
          <w:rFonts w:ascii="宋体" w:hAnsi="宋体"/>
          <w:b/>
          <w:sz w:val="44"/>
        </w:rPr>
      </w:pPr>
      <w:r w:rsidRPr="002F0D80">
        <w:rPr>
          <w:rFonts w:ascii="宋体" w:hAnsi="宋体" w:hint="eastAsia"/>
          <w:b/>
          <w:sz w:val="44"/>
        </w:rPr>
        <w:t>基于医疗信息交换平台的电子病历系统建设及改造项目</w:t>
      </w:r>
    </w:p>
    <w:p w:rsidR="00C4009E" w:rsidRPr="002F0D80" w:rsidRDefault="00C4009E">
      <w:pPr>
        <w:spacing w:line="360" w:lineRule="auto"/>
        <w:jc w:val="center"/>
        <w:rPr>
          <w:rFonts w:ascii="宋体" w:hAnsi="宋体"/>
        </w:rPr>
      </w:pPr>
    </w:p>
    <w:p w:rsidR="00C4009E" w:rsidRPr="002F0D80" w:rsidRDefault="00C4009E">
      <w:pPr>
        <w:pStyle w:val="af"/>
        <w:spacing w:line="360" w:lineRule="auto"/>
        <w:jc w:val="right"/>
        <w:rPr>
          <w:rFonts w:ascii="宋体" w:hAnsi="宋体"/>
          <w:sz w:val="74"/>
          <w:szCs w:val="74"/>
          <w:lang w:eastAsia="zh-CN"/>
        </w:rPr>
      </w:pPr>
      <w:r w:rsidRPr="002F0D80">
        <w:rPr>
          <w:rFonts w:ascii="宋体" w:hAnsi="宋体" w:hint="eastAsia"/>
          <w:sz w:val="74"/>
          <w:szCs w:val="74"/>
          <w:lang w:eastAsia="zh-CN"/>
        </w:rPr>
        <w:t>AD</w:t>
      </w:r>
      <w:r w:rsidR="001F427E" w:rsidRPr="002F0D80">
        <w:rPr>
          <w:rFonts w:ascii="宋体" w:hAnsi="宋体" w:hint="eastAsia"/>
          <w:sz w:val="74"/>
          <w:szCs w:val="74"/>
          <w:lang w:eastAsia="zh-CN"/>
        </w:rPr>
        <w:t>oc</w:t>
      </w:r>
      <w:r w:rsidRPr="002F0D80">
        <w:rPr>
          <w:rFonts w:ascii="宋体" w:hAnsi="宋体" w:hint="eastAsia"/>
          <w:sz w:val="74"/>
          <w:szCs w:val="74"/>
          <w:lang w:eastAsia="zh-CN"/>
        </w:rPr>
        <w:t>Gate接口技术方案</w:t>
      </w: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pStyle w:val="afd"/>
        <w:ind w:right="884" w:firstLineChars="0"/>
        <w:jc w:val="center"/>
        <w:rPr>
          <w:rFonts w:ascii="宋体" w:hAnsi="宋体"/>
          <w:b/>
          <w:sz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30"/>
        </w:rPr>
      </w:pPr>
      <w:proofErr w:type="gramStart"/>
      <w:r w:rsidRPr="002F0D80">
        <w:rPr>
          <w:rFonts w:ascii="宋体" w:hAnsi="宋体" w:hint="eastAsia"/>
          <w:sz w:val="30"/>
        </w:rPr>
        <w:t>上海岱嘉医学</w:t>
      </w:r>
      <w:proofErr w:type="gramEnd"/>
      <w:r w:rsidRPr="002F0D80">
        <w:rPr>
          <w:rFonts w:ascii="宋体" w:hAnsi="宋体" w:hint="eastAsia"/>
          <w:sz w:val="30"/>
        </w:rPr>
        <w:t>信息系统有限公司</w:t>
      </w:r>
    </w:p>
    <w:p w:rsidR="00C4009E" w:rsidRPr="002F0D80" w:rsidRDefault="00C4009E">
      <w:pPr>
        <w:jc w:val="center"/>
        <w:rPr>
          <w:rFonts w:ascii="宋体" w:hAnsi="宋体"/>
          <w:sz w:val="30"/>
        </w:rPr>
      </w:pPr>
      <w:r w:rsidRPr="002F0D80">
        <w:rPr>
          <w:rFonts w:ascii="宋体" w:hAnsi="宋体"/>
          <w:sz w:val="30"/>
        </w:rPr>
        <w:t>201</w:t>
      </w:r>
      <w:r w:rsidRPr="002F0D80">
        <w:rPr>
          <w:rFonts w:ascii="宋体" w:hAnsi="宋体" w:hint="eastAsia"/>
          <w:sz w:val="30"/>
        </w:rPr>
        <w:t>3年5月</w:t>
      </w:r>
    </w:p>
    <w:p w:rsidR="00C4009E" w:rsidRPr="002F0D80" w:rsidRDefault="00C4009E">
      <w:pPr>
        <w:widowControl/>
        <w:jc w:val="center"/>
        <w:rPr>
          <w:rFonts w:ascii="宋体" w:hAnsi="宋体"/>
          <w:b/>
          <w:bCs/>
          <w:kern w:val="0"/>
          <w:sz w:val="30"/>
          <w:szCs w:val="30"/>
        </w:rPr>
      </w:pPr>
      <w:r w:rsidRPr="002F0D80"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版本修订记录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1245"/>
        <w:gridCol w:w="4113"/>
        <w:gridCol w:w="1040"/>
        <w:gridCol w:w="1043"/>
      </w:tblGrid>
      <w:tr w:rsidR="002F0D80" w:rsidRPr="002F0D80">
        <w:trPr>
          <w:trHeight w:val="250"/>
        </w:trPr>
        <w:tc>
          <w:tcPr>
            <w:tcW w:w="1081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245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4113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修改内容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审核人</w:t>
            </w:r>
          </w:p>
        </w:tc>
      </w:tr>
      <w:tr w:rsidR="002F0D80" w:rsidRPr="002F0D80">
        <w:tc>
          <w:tcPr>
            <w:tcW w:w="108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v1.0</w:t>
            </w:r>
          </w:p>
        </w:tc>
        <w:tc>
          <w:tcPr>
            <w:tcW w:w="1245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2013-05-12</w:t>
            </w:r>
          </w:p>
        </w:tc>
        <w:tc>
          <w:tcPr>
            <w:tcW w:w="411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初始版本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v1.1</w:t>
            </w:r>
          </w:p>
        </w:tc>
        <w:tc>
          <w:tcPr>
            <w:tcW w:w="1245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2013-05-18</w:t>
            </w:r>
          </w:p>
        </w:tc>
        <w:tc>
          <w:tcPr>
            <w:tcW w:w="411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补充检验申请和检验报告的字段内容及XML结构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v1.2</w:t>
            </w:r>
          </w:p>
        </w:tc>
        <w:tc>
          <w:tcPr>
            <w:tcW w:w="1245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2013-05-31</w:t>
            </w:r>
          </w:p>
        </w:tc>
        <w:tc>
          <w:tcPr>
            <w:tcW w:w="411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补充检查申请和检查报告的字段内容及XML结构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1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.2.1</w:t>
            </w:r>
          </w:p>
        </w:tc>
        <w:tc>
          <w:tcPr>
            <w:tcW w:w="1245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2013-06-05</w:t>
            </w:r>
          </w:p>
        </w:tc>
        <w:tc>
          <w:tcPr>
            <w:tcW w:w="411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文档发送表DGATE_DOCUMENT_INFO中，增加ORDER_NUMBER字段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1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.2.2</w:t>
            </w:r>
          </w:p>
        </w:tc>
        <w:tc>
          <w:tcPr>
            <w:tcW w:w="1245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2013-06-07</w:t>
            </w:r>
          </w:p>
        </w:tc>
        <w:tc>
          <w:tcPr>
            <w:tcW w:w="411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增加ADGate状态说明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1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.2.3</w:t>
            </w:r>
          </w:p>
        </w:tc>
        <w:tc>
          <w:tcPr>
            <w:tcW w:w="1245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2013-06-10</w:t>
            </w:r>
          </w:p>
        </w:tc>
        <w:tc>
          <w:tcPr>
            <w:tcW w:w="411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调整“检查报告”结构，支持多个StudyInstaceUID</w:t>
            </w:r>
          </w:p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调整“检验报告”结构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C4009E" w:rsidRPr="002F0D80" w:rsidRDefault="00ED372D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v1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.2.4</w:t>
            </w:r>
          </w:p>
        </w:tc>
        <w:tc>
          <w:tcPr>
            <w:tcW w:w="1245" w:type="dxa"/>
            <w:vAlign w:val="center"/>
          </w:tcPr>
          <w:p w:rsidR="00C4009E" w:rsidRPr="002F0D80" w:rsidRDefault="00ED372D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2013-06-14</w:t>
            </w:r>
          </w:p>
        </w:tc>
        <w:tc>
          <w:tcPr>
            <w:tcW w:w="4113" w:type="dxa"/>
          </w:tcPr>
          <w:p w:rsidR="00082021" w:rsidRPr="002F0D80" w:rsidRDefault="00116EE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“检查报告”中，增加患者年龄</w:t>
            </w:r>
            <w:r w:rsidR="00082021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、临床诊断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字段</w:t>
            </w:r>
            <w:r w:rsidR="00082021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；</w:t>
            </w:r>
          </w:p>
          <w:p w:rsidR="00C4009E" w:rsidRPr="002F0D80" w:rsidRDefault="0008202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“检查报告”中，</w:t>
            </w:r>
            <w:r w:rsidR="00116EEA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患者性别调整为患者性别编码、患者性别编码系统、患者性别编码名称三个字段；</w:t>
            </w:r>
          </w:p>
          <w:p w:rsidR="00CE4587" w:rsidRPr="002F0D80" w:rsidRDefault="00CE4587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“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检查报告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”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中，删除“LonicCode”和</w:t>
            </w:r>
            <w:proofErr w:type="gramStart"/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”</w:t>
            </w:r>
            <w:proofErr w:type="gramEnd"/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LonicDisplayName</w:t>
            </w:r>
            <w:proofErr w:type="gramStart"/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”</w:t>
            </w:r>
            <w:proofErr w:type="gramEnd"/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字段</w:t>
            </w:r>
          </w:p>
          <w:p w:rsidR="00076B24" w:rsidRPr="002F0D80" w:rsidRDefault="00076B24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增加“病理报告”一节；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041D0F" w:rsidRPr="002F0D80" w:rsidRDefault="00041D0F" w:rsidP="005D4231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v1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.2.5</w:t>
            </w:r>
          </w:p>
        </w:tc>
        <w:tc>
          <w:tcPr>
            <w:tcW w:w="1245" w:type="dxa"/>
            <w:vAlign w:val="center"/>
          </w:tcPr>
          <w:p w:rsidR="00041D0F" w:rsidRPr="002F0D80" w:rsidRDefault="00041D0F" w:rsidP="00041D0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2013-07-04</w:t>
            </w:r>
          </w:p>
        </w:tc>
        <w:tc>
          <w:tcPr>
            <w:tcW w:w="4113" w:type="dxa"/>
          </w:tcPr>
          <w:p w:rsidR="00041D0F" w:rsidRPr="002F0D80" w:rsidRDefault="00041D0F" w:rsidP="005D423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完善“检查申请”、“病理申请”及“手术申请”相关表结构XML结构范例</w:t>
            </w:r>
          </w:p>
        </w:tc>
        <w:tc>
          <w:tcPr>
            <w:tcW w:w="1040" w:type="dxa"/>
          </w:tcPr>
          <w:p w:rsidR="00041D0F" w:rsidRPr="002F0D80" w:rsidRDefault="00041D0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041D0F" w:rsidRPr="002F0D80" w:rsidRDefault="00041D0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476910" w:rsidRPr="002F0D80" w:rsidRDefault="00476910" w:rsidP="00B75DF7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v1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</w:t>
            </w:r>
            <w:r w:rsidR="00B75DF7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245" w:type="dxa"/>
            <w:vAlign w:val="center"/>
          </w:tcPr>
          <w:p w:rsidR="00476910" w:rsidRPr="002F0D80" w:rsidRDefault="00476910" w:rsidP="003C24A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2013-07-09</w:t>
            </w:r>
          </w:p>
        </w:tc>
        <w:tc>
          <w:tcPr>
            <w:tcW w:w="4113" w:type="dxa"/>
          </w:tcPr>
          <w:p w:rsidR="00476910" w:rsidRPr="002F0D80" w:rsidRDefault="00476910" w:rsidP="0047691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增加“用血申请”及“传染病报卡申请”的表结构说明及XML结构范例。</w:t>
            </w:r>
          </w:p>
        </w:tc>
        <w:tc>
          <w:tcPr>
            <w:tcW w:w="1040" w:type="dxa"/>
          </w:tcPr>
          <w:p w:rsidR="00476910" w:rsidRPr="002F0D80" w:rsidRDefault="0047691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476910" w:rsidRPr="002F0D80" w:rsidRDefault="0047691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082014" w:rsidRPr="002F0D80" w:rsidRDefault="00082014" w:rsidP="00B75DF7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v1.2.7</w:t>
            </w:r>
          </w:p>
        </w:tc>
        <w:tc>
          <w:tcPr>
            <w:tcW w:w="1245" w:type="dxa"/>
            <w:vAlign w:val="center"/>
          </w:tcPr>
          <w:p w:rsidR="00082014" w:rsidRPr="002F0D80" w:rsidRDefault="00082014" w:rsidP="003C24A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2013-07-17</w:t>
            </w:r>
          </w:p>
        </w:tc>
        <w:tc>
          <w:tcPr>
            <w:tcW w:w="4113" w:type="dxa"/>
          </w:tcPr>
          <w:p w:rsidR="00082014" w:rsidRPr="002F0D80" w:rsidRDefault="00082014" w:rsidP="0047691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调整“病理报告”XML结构</w:t>
            </w:r>
            <w:r w:rsidR="0048244D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；</w:t>
            </w:r>
          </w:p>
          <w:p w:rsidR="0048244D" w:rsidRPr="002F0D80" w:rsidRDefault="004F7A70" w:rsidP="0047691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检查申请章节</w:t>
            </w:r>
            <w:r w:rsidR="0048244D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删除“</w:t>
            </w:r>
            <w:r w:rsidR="0048244D"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SystemDomainID</w:t>
            </w:r>
            <w:r w:rsidR="0048244D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”字段。</w:t>
            </w:r>
          </w:p>
        </w:tc>
        <w:tc>
          <w:tcPr>
            <w:tcW w:w="1040" w:type="dxa"/>
          </w:tcPr>
          <w:p w:rsidR="00082014" w:rsidRPr="002F0D80" w:rsidRDefault="00082014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082014" w:rsidRPr="002F0D80" w:rsidRDefault="00082014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933C07" w:rsidRPr="002F0D80" w:rsidRDefault="00933C07" w:rsidP="00933C07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v1.2.8</w:t>
            </w:r>
          </w:p>
        </w:tc>
        <w:tc>
          <w:tcPr>
            <w:tcW w:w="1245" w:type="dxa"/>
            <w:vAlign w:val="center"/>
          </w:tcPr>
          <w:p w:rsidR="00933C07" w:rsidRPr="002F0D80" w:rsidRDefault="00933C07" w:rsidP="00C4610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2013-07-22</w:t>
            </w:r>
          </w:p>
        </w:tc>
        <w:tc>
          <w:tcPr>
            <w:tcW w:w="4113" w:type="dxa"/>
          </w:tcPr>
          <w:p w:rsidR="00933C07" w:rsidRPr="002F0D80" w:rsidRDefault="00933C07" w:rsidP="0047691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完善“检验、检查、病理”相关申请的荷载类型。</w:t>
            </w:r>
          </w:p>
        </w:tc>
        <w:tc>
          <w:tcPr>
            <w:tcW w:w="1040" w:type="dxa"/>
          </w:tcPr>
          <w:p w:rsidR="00933C07" w:rsidRPr="002F0D80" w:rsidRDefault="00933C07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933C07" w:rsidRPr="002F0D80" w:rsidRDefault="00933C07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4137ED" w:rsidRPr="002F0D80" w:rsidRDefault="004137ED" w:rsidP="00933C07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v1.3.0</w:t>
            </w:r>
          </w:p>
        </w:tc>
        <w:tc>
          <w:tcPr>
            <w:tcW w:w="1245" w:type="dxa"/>
            <w:vAlign w:val="center"/>
          </w:tcPr>
          <w:p w:rsidR="004137ED" w:rsidRPr="002F0D80" w:rsidRDefault="004137ED" w:rsidP="00C4610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2013-07-30</w:t>
            </w:r>
          </w:p>
        </w:tc>
        <w:tc>
          <w:tcPr>
            <w:tcW w:w="4113" w:type="dxa"/>
          </w:tcPr>
          <w:p w:rsidR="004137ED" w:rsidRPr="002F0D80" w:rsidRDefault="00475E40" w:rsidP="00475E4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数据元发送表，增加字段：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REQUEST_DOMAIN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, 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ORDER_DOMAIN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,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SUBMIT_STATUS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,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SUBMIT_RETRY_TIME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, 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SUBMIT_RETRY</w:t>
            </w:r>
          </w:p>
        </w:tc>
        <w:tc>
          <w:tcPr>
            <w:tcW w:w="1040" w:type="dxa"/>
          </w:tcPr>
          <w:p w:rsidR="004137ED" w:rsidRPr="002F0D80" w:rsidRDefault="004137E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4137ED" w:rsidRPr="002F0D80" w:rsidRDefault="004137E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0868B4" w:rsidRPr="002F0D80" w:rsidRDefault="000868B4" w:rsidP="00933C07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v1.3.1</w:t>
            </w:r>
          </w:p>
        </w:tc>
        <w:tc>
          <w:tcPr>
            <w:tcW w:w="1245" w:type="dxa"/>
            <w:vAlign w:val="center"/>
          </w:tcPr>
          <w:p w:rsidR="000868B4" w:rsidRPr="002F0D80" w:rsidRDefault="000868B4" w:rsidP="00C4610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2013-08-01</w:t>
            </w:r>
          </w:p>
        </w:tc>
        <w:tc>
          <w:tcPr>
            <w:tcW w:w="4113" w:type="dxa"/>
          </w:tcPr>
          <w:p w:rsidR="000868B4" w:rsidRPr="002F0D80" w:rsidRDefault="000868B4" w:rsidP="00475E4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</w:t>
            </w:r>
            <w:r w:rsidR="007062F0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“</w:t>
            </w:r>
            <w:r w:rsidR="00184ECA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检验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报告</w:t>
            </w:r>
            <w:r w:rsidR="007062F0"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”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结构，删除重复字段，补充字段说明；</w:t>
            </w:r>
          </w:p>
          <w:p w:rsidR="000868B4" w:rsidRPr="002F0D80" w:rsidRDefault="00184ECA" w:rsidP="00475E4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补充</w:t>
            </w:r>
            <w:r w:rsidR="007062F0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“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病理报告</w:t>
            </w:r>
            <w:r w:rsidR="007062F0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”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字段说明；</w:t>
            </w:r>
          </w:p>
          <w:p w:rsidR="007062F0" w:rsidRPr="002F0D80" w:rsidRDefault="007062F0" w:rsidP="00475E40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修改“病理申请”，添加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CodeSystem，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Code</w:t>
            </w:r>
            <w:r w:rsidR="001D12E9" w:rsidRPr="002F0D80">
              <w:rPr>
                <w:rFonts w:ascii="宋体" w:hAnsi="宋体" w:hint="eastAsia"/>
                <w:kern w:val="0"/>
                <w:sz w:val="18"/>
                <w:szCs w:val="18"/>
              </w:rPr>
              <w:t>字段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，修改“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”字段说明为检查项目</w:t>
            </w:r>
            <w:proofErr w:type="gramStart"/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”</w:t>
            </w:r>
            <w:proofErr w:type="gramEnd"/>
            <w:r w:rsidR="006D1DD0" w:rsidRPr="002F0D80">
              <w:rPr>
                <w:rFonts w:ascii="宋体" w:hAnsi="宋体" w:hint="eastAsia"/>
                <w:kern w:val="0"/>
                <w:sz w:val="18"/>
                <w:szCs w:val="18"/>
              </w:rPr>
              <w:t>；</w:t>
            </w:r>
          </w:p>
          <w:p w:rsidR="004F1A65" w:rsidRPr="002F0D80" w:rsidRDefault="00775D8B" w:rsidP="00475E4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修改“</w:t>
            </w:r>
            <w:r w:rsidR="004F1A65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检查申请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”</w:t>
            </w:r>
            <w:r w:rsidR="004F1A65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，增加</w:t>
            </w:r>
            <w:r w:rsidR="004F1A65"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HeartRate,IsArrhythmia,DosageOfBetaloc,IsColoclysis,IsVaginalPipe</w:t>
            </w:r>
            <w:r w:rsidR="004F1A65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四个字段；</w:t>
            </w:r>
          </w:p>
          <w:p w:rsidR="00775D8B" w:rsidRPr="002F0D80" w:rsidRDefault="00775D8B" w:rsidP="00475E4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修改“传染病报卡申请”，恢复从表中id字段；</w:t>
            </w:r>
          </w:p>
        </w:tc>
        <w:tc>
          <w:tcPr>
            <w:tcW w:w="1040" w:type="dxa"/>
          </w:tcPr>
          <w:p w:rsidR="000868B4" w:rsidRPr="002F0D80" w:rsidRDefault="000868B4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0868B4" w:rsidRPr="002F0D80" w:rsidRDefault="000868B4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7B26EE" w:rsidRPr="002F0D80" w:rsidRDefault="00BB248F" w:rsidP="00933C07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</w:t>
            </w:r>
            <w:r w:rsidR="007B26EE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1.3.2</w:t>
            </w:r>
          </w:p>
        </w:tc>
        <w:tc>
          <w:tcPr>
            <w:tcW w:w="1245" w:type="dxa"/>
            <w:vAlign w:val="center"/>
          </w:tcPr>
          <w:p w:rsidR="007B26EE" w:rsidRPr="002F0D80" w:rsidRDefault="007B26EE" w:rsidP="00C4610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2013-08-13</w:t>
            </w:r>
          </w:p>
        </w:tc>
        <w:tc>
          <w:tcPr>
            <w:tcW w:w="4113" w:type="dxa"/>
          </w:tcPr>
          <w:p w:rsidR="007B26EE" w:rsidRPr="002F0D80" w:rsidRDefault="007B26EE" w:rsidP="007B26E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数据元发送表，</w:t>
            </w:r>
            <w:r w:rsidR="00A84AC8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</w:t>
            </w:r>
            <w:r w:rsidR="00A84AC8"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HIUP_STATUS注释，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新增字段：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BEFORE_STATUS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BEFORE_RETRY_TIME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BEFORE_RETRY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AFTER_STATUS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AFTER_RETRY_TIME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AFTER_RETRY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，删除字段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SUBMIT_STATUS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lastRenderedPageBreak/>
              <w:t>SUBMIT_RETRY_TIME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SUBMIT_RETRY</w:t>
            </w:r>
          </w:p>
        </w:tc>
        <w:tc>
          <w:tcPr>
            <w:tcW w:w="1040" w:type="dxa"/>
          </w:tcPr>
          <w:p w:rsidR="007B26EE" w:rsidRPr="002F0D80" w:rsidRDefault="007B26E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B26EE" w:rsidRPr="002F0D80" w:rsidRDefault="007B26E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>
        <w:tc>
          <w:tcPr>
            <w:tcW w:w="1081" w:type="dxa"/>
            <w:vAlign w:val="center"/>
          </w:tcPr>
          <w:p w:rsidR="00352B13" w:rsidRPr="002F0D80" w:rsidRDefault="00BB248F" w:rsidP="00933C07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lastRenderedPageBreak/>
              <w:t>v1.3.3</w:t>
            </w:r>
          </w:p>
        </w:tc>
        <w:tc>
          <w:tcPr>
            <w:tcW w:w="1245" w:type="dxa"/>
            <w:vAlign w:val="center"/>
          </w:tcPr>
          <w:p w:rsidR="00352B13" w:rsidRPr="002F0D80" w:rsidRDefault="00BB248F" w:rsidP="00C4610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2013-09-03</w:t>
            </w:r>
          </w:p>
        </w:tc>
        <w:tc>
          <w:tcPr>
            <w:tcW w:w="4113" w:type="dxa"/>
          </w:tcPr>
          <w:p w:rsidR="00352B13" w:rsidRPr="002F0D80" w:rsidRDefault="00BB248F" w:rsidP="007B26E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新增“移动护理”、“体检系统”、“门户系统”、“蓝韵超声”系统域</w:t>
            </w:r>
            <w:r w:rsidR="00352B13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proofErr w:type="gramStart"/>
            <w:r w:rsidR="00352B13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新增蓝韵超声</w:t>
            </w:r>
            <w:proofErr w:type="gramEnd"/>
            <w:r w:rsidR="00352B13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系统荷载类型，修改ADGATE状态</w:t>
            </w:r>
            <w:proofErr w:type="gramStart"/>
            <w:r w:rsidR="00352B13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位说明</w:t>
            </w:r>
            <w:proofErr w:type="gramEnd"/>
          </w:p>
        </w:tc>
        <w:tc>
          <w:tcPr>
            <w:tcW w:w="1040" w:type="dxa"/>
          </w:tcPr>
          <w:p w:rsidR="00352B13" w:rsidRPr="002F0D80" w:rsidRDefault="00352B13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352B13" w:rsidRPr="002F0D80" w:rsidRDefault="00352B13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4C7C9F" w:rsidRPr="002F0D80" w:rsidRDefault="004C7C9F" w:rsidP="004B056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</w:t>
            </w:r>
            <w:r w:rsidR="001F427E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245" w:type="dxa"/>
            <w:vAlign w:val="center"/>
          </w:tcPr>
          <w:p w:rsidR="004C7C9F" w:rsidRPr="002F0D80" w:rsidRDefault="004C7C9F" w:rsidP="004B056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2013-09-0</w:t>
            </w:r>
            <w:r w:rsidR="0030219B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4113" w:type="dxa"/>
          </w:tcPr>
          <w:p w:rsidR="004C7C9F" w:rsidRPr="002F0D80" w:rsidRDefault="004C7C9F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新增“内镜报告”、“内镜申请”报告结构，及对应荷载类型</w:t>
            </w:r>
          </w:p>
        </w:tc>
        <w:tc>
          <w:tcPr>
            <w:tcW w:w="1040" w:type="dxa"/>
          </w:tcPr>
          <w:p w:rsidR="004C7C9F" w:rsidRPr="002F0D80" w:rsidRDefault="004C7C9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4C7C9F" w:rsidRPr="002F0D80" w:rsidRDefault="004C7C9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30219B" w:rsidRPr="002F0D80" w:rsidRDefault="0030219B" w:rsidP="004B056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</w:t>
            </w:r>
            <w:r w:rsidR="00851CAC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dxa"/>
            <w:vAlign w:val="center"/>
          </w:tcPr>
          <w:p w:rsidR="0030219B" w:rsidRPr="002F0D80" w:rsidRDefault="00851CAC" w:rsidP="004B0566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2013-09-10</w:t>
            </w:r>
          </w:p>
        </w:tc>
        <w:tc>
          <w:tcPr>
            <w:tcW w:w="4113" w:type="dxa"/>
          </w:tcPr>
          <w:p w:rsidR="00851CAC" w:rsidRPr="002F0D80" w:rsidRDefault="000A3444" w:rsidP="00851C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调整“内镜申请”报告结构</w:t>
            </w:r>
            <w:r w:rsidR="00851CAC" w:rsidRPr="002F0D80">
              <w:rPr>
                <w:rFonts w:hint="eastAsia"/>
                <w:sz w:val="18"/>
                <w:szCs w:val="18"/>
              </w:rPr>
              <w:t>，调整</w:t>
            </w:r>
            <w:r w:rsidR="00851CAC" w:rsidRPr="002F0D80">
              <w:rPr>
                <w:rFonts w:ascii="宋体" w:hAnsi="宋体" w:hint="eastAsia"/>
                <w:sz w:val="18"/>
                <w:szCs w:val="18"/>
              </w:rPr>
              <w:t>字段说明ExamineNo，ReportConclusion，</w:t>
            </w:r>
          </w:p>
          <w:p w:rsidR="0030219B" w:rsidRPr="002F0D80" w:rsidRDefault="00851CAC" w:rsidP="00851C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新增字段：</w:t>
            </w:r>
            <w:r w:rsidRPr="002F0D80">
              <w:rPr>
                <w:rFonts w:ascii="宋体" w:hAnsi="宋体"/>
                <w:sz w:val="18"/>
                <w:szCs w:val="18"/>
              </w:rPr>
              <w:t>PISBodyPart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sz w:val="18"/>
                <w:szCs w:val="18"/>
              </w:rPr>
              <w:t>PISExamNo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sz w:val="18"/>
                <w:szCs w:val="18"/>
              </w:rPr>
              <w:t>PISHP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sz w:val="18"/>
                <w:szCs w:val="18"/>
              </w:rPr>
              <w:t>PISDiagnose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sz w:val="18"/>
                <w:szCs w:val="18"/>
              </w:rPr>
              <w:t>PISCellDiagnose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sz w:val="18"/>
                <w:szCs w:val="18"/>
              </w:rPr>
              <w:t>PISHPValue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，</w:t>
            </w:r>
            <w:r w:rsidRPr="002F0D80">
              <w:rPr>
                <w:rFonts w:ascii="宋体" w:hAnsi="宋体"/>
                <w:sz w:val="18"/>
                <w:szCs w:val="18"/>
              </w:rPr>
              <w:t>EISSuggestion</w:t>
            </w:r>
          </w:p>
        </w:tc>
        <w:tc>
          <w:tcPr>
            <w:tcW w:w="1040" w:type="dxa"/>
          </w:tcPr>
          <w:p w:rsidR="0030219B" w:rsidRPr="002F0D80" w:rsidRDefault="0030219B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30219B" w:rsidRPr="002F0D80" w:rsidRDefault="0030219B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v1.4.0</w:t>
            </w:r>
          </w:p>
        </w:tc>
        <w:tc>
          <w:tcPr>
            <w:tcW w:w="124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2013-09-12</w:t>
            </w:r>
          </w:p>
        </w:tc>
        <w:tc>
          <w:tcPr>
            <w:tcW w:w="4113" w:type="dxa"/>
          </w:tcPr>
          <w:p w:rsidR="00ED71BD" w:rsidRPr="002F0D80" w:rsidRDefault="00ED71BD" w:rsidP="00B7010A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调整“内镜申请”报告结构，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新增字段</w:t>
            </w:r>
            <w:r w:rsidR="00D8256A" w:rsidRPr="002F0D80">
              <w:rPr>
                <w:rFonts w:ascii="宋体" w:hAnsi="宋体" w:hint="eastAsia"/>
                <w:sz w:val="18"/>
                <w:szCs w:val="18"/>
              </w:rPr>
              <w:t>ModalityName；</w:t>
            </w:r>
          </w:p>
          <w:p w:rsidR="00455DE8" w:rsidRPr="002F0D80" w:rsidRDefault="00455DE8" w:rsidP="00B7010A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调整目录结构，便于查询；</w:t>
            </w:r>
          </w:p>
        </w:tc>
        <w:tc>
          <w:tcPr>
            <w:tcW w:w="1040" w:type="dxa"/>
          </w:tcPr>
          <w:p w:rsidR="00455DE8" w:rsidRPr="002F0D80" w:rsidRDefault="00455DE8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455DE8" w:rsidRPr="002F0D80" w:rsidRDefault="00455DE8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7D2628" w:rsidRPr="002F0D80" w:rsidRDefault="007D2628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v1.4.1</w:t>
            </w:r>
          </w:p>
        </w:tc>
        <w:tc>
          <w:tcPr>
            <w:tcW w:w="1245" w:type="dxa"/>
            <w:vAlign w:val="center"/>
          </w:tcPr>
          <w:p w:rsidR="007D2628" w:rsidRPr="002F0D80" w:rsidRDefault="007D2628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2013-09-22</w:t>
            </w:r>
          </w:p>
        </w:tc>
        <w:tc>
          <w:tcPr>
            <w:tcW w:w="4113" w:type="dxa"/>
          </w:tcPr>
          <w:p w:rsidR="007D2628" w:rsidRPr="002F0D80" w:rsidRDefault="007D2628" w:rsidP="00B7010A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调整“手术申请”必填项；</w:t>
            </w:r>
          </w:p>
          <w:p w:rsidR="007D2628" w:rsidRPr="002F0D80" w:rsidRDefault="007D2628" w:rsidP="00E41AAC">
            <w:pPr>
              <w:rPr>
                <w:rFonts w:ascii="宋体" w:hAnsi="宋体"/>
                <w:sz w:val="30"/>
              </w:rPr>
            </w:pPr>
            <w:r w:rsidRPr="002F0D80">
              <w:rPr>
                <w:rFonts w:hint="eastAsia"/>
                <w:sz w:val="18"/>
                <w:szCs w:val="18"/>
              </w:rPr>
              <w:t>调整“手术申请结构”，新增字段：</w:t>
            </w:r>
            <w:r w:rsidRPr="002F0D80">
              <w:rPr>
                <w:sz w:val="18"/>
                <w:szCs w:val="18"/>
              </w:rPr>
              <w:t>ClinicNoDomain</w:t>
            </w:r>
            <w:r w:rsidRPr="002F0D80">
              <w:rPr>
                <w:rFonts w:hint="eastAsia"/>
                <w:sz w:val="18"/>
                <w:szCs w:val="18"/>
              </w:rPr>
              <w:t>，</w:t>
            </w:r>
            <w:r w:rsidRPr="002F0D80">
              <w:rPr>
                <w:sz w:val="18"/>
                <w:szCs w:val="18"/>
              </w:rPr>
              <w:t>PatientNoDomain</w:t>
            </w:r>
          </w:p>
        </w:tc>
        <w:tc>
          <w:tcPr>
            <w:tcW w:w="1040" w:type="dxa"/>
          </w:tcPr>
          <w:p w:rsidR="007D2628" w:rsidRPr="002F0D80" w:rsidRDefault="007D2628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2628" w:rsidRPr="002F0D80" w:rsidRDefault="007D2628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735097" w:rsidRPr="002F0D80" w:rsidRDefault="00735097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v1.4.2</w:t>
            </w:r>
          </w:p>
        </w:tc>
        <w:tc>
          <w:tcPr>
            <w:tcW w:w="1245" w:type="dxa"/>
            <w:vAlign w:val="center"/>
          </w:tcPr>
          <w:p w:rsidR="00735097" w:rsidRPr="002F0D80" w:rsidRDefault="00735097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2013-10-18</w:t>
            </w:r>
          </w:p>
        </w:tc>
        <w:tc>
          <w:tcPr>
            <w:tcW w:w="4113" w:type="dxa"/>
          </w:tcPr>
          <w:p w:rsidR="00735097" w:rsidRPr="002F0D80" w:rsidRDefault="00735097" w:rsidP="00B7010A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新增“蓝韵超声报告”</w:t>
            </w:r>
            <w:r w:rsidR="00734191" w:rsidRPr="002F0D80">
              <w:rPr>
                <w:rFonts w:hint="eastAsia"/>
                <w:sz w:val="18"/>
                <w:szCs w:val="18"/>
              </w:rPr>
              <w:t>内容</w:t>
            </w:r>
            <w:r w:rsidRPr="002F0D80"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1040" w:type="dxa"/>
          </w:tcPr>
          <w:p w:rsidR="00735097" w:rsidRPr="002F0D80" w:rsidRDefault="00735097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35097" w:rsidRPr="002F0D80" w:rsidRDefault="00735097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264A2C" w:rsidRPr="002F0D80" w:rsidRDefault="00264A2C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v1.4.3</w:t>
            </w:r>
          </w:p>
        </w:tc>
        <w:tc>
          <w:tcPr>
            <w:tcW w:w="1245" w:type="dxa"/>
            <w:vAlign w:val="center"/>
          </w:tcPr>
          <w:p w:rsidR="00264A2C" w:rsidRPr="002F0D80" w:rsidRDefault="00264A2C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2014-03-06</w:t>
            </w:r>
          </w:p>
        </w:tc>
        <w:tc>
          <w:tcPr>
            <w:tcW w:w="4113" w:type="dxa"/>
          </w:tcPr>
          <w:p w:rsidR="00264A2C" w:rsidRPr="002F0D80" w:rsidRDefault="00264A2C" w:rsidP="00B7010A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调整系统域字典表；</w:t>
            </w:r>
          </w:p>
          <w:p w:rsidR="00264A2C" w:rsidRPr="002F0D80" w:rsidRDefault="00264A2C" w:rsidP="00B7010A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调整</w:t>
            </w:r>
            <w:r w:rsidR="005F0F86" w:rsidRPr="002F0D80">
              <w:rPr>
                <w:sz w:val="18"/>
                <w:szCs w:val="18"/>
              </w:rPr>
              <w:t>DGATE_DOCUMENT_INFO</w:t>
            </w:r>
            <w:r w:rsidR="005F0F86" w:rsidRPr="002F0D80">
              <w:rPr>
                <w:rFonts w:hint="eastAsia"/>
                <w:sz w:val="18"/>
                <w:szCs w:val="18"/>
              </w:rPr>
              <w:t>，增加校验字段</w:t>
            </w:r>
          </w:p>
        </w:tc>
        <w:tc>
          <w:tcPr>
            <w:tcW w:w="1040" w:type="dxa"/>
          </w:tcPr>
          <w:p w:rsidR="00264A2C" w:rsidRPr="002F0D80" w:rsidRDefault="00264A2C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264A2C" w:rsidRPr="002F0D80" w:rsidRDefault="00264A2C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09086D" w:rsidRPr="002F0D80" w:rsidRDefault="0009086D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V1.4.4</w:t>
            </w:r>
          </w:p>
        </w:tc>
        <w:tc>
          <w:tcPr>
            <w:tcW w:w="1245" w:type="dxa"/>
            <w:vAlign w:val="center"/>
          </w:tcPr>
          <w:p w:rsidR="0009086D" w:rsidRPr="002F0D80" w:rsidRDefault="0009086D" w:rsidP="00F13B9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2014-06-13</w:t>
            </w:r>
          </w:p>
        </w:tc>
        <w:tc>
          <w:tcPr>
            <w:tcW w:w="4113" w:type="dxa"/>
          </w:tcPr>
          <w:p w:rsidR="0009086D" w:rsidRPr="002F0D80" w:rsidRDefault="0009086D" w:rsidP="0009086D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新增UniReport2.0放射\内镜\超声 XML结构</w:t>
            </w:r>
          </w:p>
        </w:tc>
        <w:tc>
          <w:tcPr>
            <w:tcW w:w="1040" w:type="dxa"/>
          </w:tcPr>
          <w:p w:rsidR="0009086D" w:rsidRPr="002F0D80" w:rsidRDefault="0009086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09086D" w:rsidRPr="002F0D80" w:rsidRDefault="0009086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A32DD1" w:rsidRPr="002F0D80" w:rsidRDefault="0026680A" w:rsidP="00A32DD1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V1.4</w:t>
            </w:r>
            <w:r w:rsidR="00A32DD1"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.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dxa"/>
            <w:vAlign w:val="center"/>
          </w:tcPr>
          <w:p w:rsidR="00A32DD1" w:rsidRPr="002F0D80" w:rsidRDefault="00A32DD1" w:rsidP="00A32DD1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2014-07-21</w:t>
            </w:r>
          </w:p>
        </w:tc>
        <w:tc>
          <w:tcPr>
            <w:tcW w:w="4113" w:type="dxa"/>
          </w:tcPr>
          <w:p w:rsidR="00A32DD1" w:rsidRPr="002F0D80" w:rsidRDefault="00A32DD1" w:rsidP="00A32DD1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在“手术申请”</w:t>
            </w:r>
            <w:r w:rsidRPr="002F0D80">
              <w:rPr>
                <w:rFonts w:ascii="宋体" w:hAnsi="宋体" w:cs="Arial" w:hint="eastAsia"/>
                <w:sz w:val="18"/>
                <w:szCs w:val="18"/>
              </w:rPr>
              <w:t>OperationRequest表中添加如下字段：</w:t>
            </w:r>
            <w:r w:rsidRPr="002F0D80">
              <w:rPr>
                <w:sz w:val="18"/>
                <w:szCs w:val="18"/>
              </w:rPr>
              <w:t>Assistant1</w:t>
            </w:r>
            <w:r w:rsidRPr="002F0D80">
              <w:rPr>
                <w:sz w:val="18"/>
                <w:szCs w:val="18"/>
              </w:rPr>
              <w:t>、</w:t>
            </w:r>
            <w:r w:rsidRPr="002F0D80">
              <w:rPr>
                <w:sz w:val="18"/>
                <w:szCs w:val="18"/>
              </w:rPr>
              <w:t>Assistant2</w:t>
            </w:r>
            <w:r w:rsidRPr="002F0D80">
              <w:rPr>
                <w:sz w:val="18"/>
                <w:szCs w:val="18"/>
              </w:rPr>
              <w:t>、</w:t>
            </w:r>
            <w:r w:rsidRPr="002F0D80">
              <w:rPr>
                <w:sz w:val="18"/>
                <w:szCs w:val="18"/>
              </w:rPr>
              <w:t>Assistant3</w:t>
            </w:r>
          </w:p>
          <w:p w:rsidR="00A32DD1" w:rsidRPr="002F0D80" w:rsidRDefault="00A32DD1" w:rsidP="00A32DD1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调整</w:t>
            </w:r>
            <w:r w:rsidRPr="002F0D80">
              <w:rPr>
                <w:rFonts w:hint="eastAsia"/>
                <w:sz w:val="18"/>
                <w:szCs w:val="18"/>
              </w:rPr>
              <w:t>bloodnum</w:t>
            </w:r>
            <w:r w:rsidRPr="002F0D80">
              <w:rPr>
                <w:rFonts w:hint="eastAsia"/>
                <w:sz w:val="18"/>
                <w:szCs w:val="18"/>
              </w:rPr>
              <w:t>、</w:t>
            </w:r>
            <w:r w:rsidRPr="002F0D80">
              <w:rPr>
                <w:sz w:val="18"/>
                <w:szCs w:val="18"/>
              </w:rPr>
              <w:t>BloodUnit</w:t>
            </w:r>
            <w:r w:rsidRPr="002F0D80">
              <w:rPr>
                <w:sz w:val="18"/>
                <w:szCs w:val="18"/>
              </w:rPr>
              <w:t>、</w:t>
            </w:r>
            <w:r w:rsidRPr="002F0D80">
              <w:rPr>
                <w:sz w:val="18"/>
                <w:szCs w:val="18"/>
              </w:rPr>
              <w:t>Ynheavy</w:t>
            </w:r>
            <w:r w:rsidRPr="002F0D80"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040" w:type="dxa"/>
          </w:tcPr>
          <w:p w:rsidR="00A32DD1" w:rsidRPr="002F0D80" w:rsidRDefault="00DF0560" w:rsidP="00A32DD1">
            <w:pPr>
              <w:widowControl/>
              <w:spacing w:before="240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XZ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:rsidR="00A32DD1" w:rsidRPr="002F0D80" w:rsidRDefault="00A32DD1" w:rsidP="00A32DD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A32DD1" w:rsidRPr="002F0D80" w:rsidRDefault="00A32DD1" w:rsidP="00A32DD1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</w:t>
            </w:r>
            <w:r w:rsidR="00744A9A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245" w:type="dxa"/>
            <w:vAlign w:val="center"/>
          </w:tcPr>
          <w:p w:rsidR="00A32DD1" w:rsidRPr="002F0D80" w:rsidRDefault="00A32DD1" w:rsidP="00A32DD1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2014-07-24</w:t>
            </w:r>
          </w:p>
        </w:tc>
        <w:tc>
          <w:tcPr>
            <w:tcW w:w="4113" w:type="dxa"/>
          </w:tcPr>
          <w:p w:rsidR="00A32DD1" w:rsidRPr="002F0D80" w:rsidRDefault="00A32DD1" w:rsidP="00A32DD1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增加UniReport2.0荷载类型，</w:t>
            </w:r>
            <w:r w:rsidR="0026680A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新增加文件类型</w:t>
            </w:r>
          </w:p>
        </w:tc>
        <w:tc>
          <w:tcPr>
            <w:tcW w:w="1040" w:type="dxa"/>
          </w:tcPr>
          <w:p w:rsidR="00A32DD1" w:rsidRPr="002F0D80" w:rsidRDefault="00A32DD1" w:rsidP="00A32DD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A32DD1" w:rsidRPr="002F0D80" w:rsidRDefault="00A32DD1" w:rsidP="00A32DD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A32DD1" w:rsidRPr="002F0D80" w:rsidRDefault="00744A9A" w:rsidP="00A32DD1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V1.4.7</w:t>
            </w:r>
          </w:p>
        </w:tc>
        <w:tc>
          <w:tcPr>
            <w:tcW w:w="1245" w:type="dxa"/>
            <w:vAlign w:val="center"/>
          </w:tcPr>
          <w:p w:rsidR="00A32DD1" w:rsidRPr="002F0D80" w:rsidRDefault="00A32DD1" w:rsidP="00A32DD1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2014-09-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4113" w:type="dxa"/>
          </w:tcPr>
          <w:p w:rsidR="00A32DD1" w:rsidRPr="002F0D80" w:rsidRDefault="00A32DD1" w:rsidP="00A32DD1">
            <w:pPr>
              <w:jc w:val="left"/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在“手术申请”</w:t>
            </w:r>
            <w:r w:rsidRPr="002F0D80">
              <w:rPr>
                <w:rFonts w:ascii="宋体" w:hAnsi="宋体" w:cs="Arial" w:hint="eastAsia"/>
                <w:sz w:val="18"/>
                <w:szCs w:val="18"/>
              </w:rPr>
              <w:t>OperationRequest表中添加新字段，调整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Diagnose字段说明</w:t>
            </w:r>
          </w:p>
        </w:tc>
        <w:tc>
          <w:tcPr>
            <w:tcW w:w="1040" w:type="dxa"/>
          </w:tcPr>
          <w:p w:rsidR="00A32DD1" w:rsidRPr="002F0D80" w:rsidRDefault="00DF0560" w:rsidP="00A32DD1">
            <w:pPr>
              <w:widowControl/>
              <w:spacing w:before="240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XZX</w:t>
            </w:r>
          </w:p>
        </w:tc>
        <w:tc>
          <w:tcPr>
            <w:tcW w:w="1043" w:type="dxa"/>
          </w:tcPr>
          <w:p w:rsidR="00A32DD1" w:rsidRPr="002F0D80" w:rsidRDefault="00A32DD1" w:rsidP="00A32DD1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2F0D80" w:rsidRPr="002F0D80" w:rsidTr="004B0566">
        <w:tc>
          <w:tcPr>
            <w:tcW w:w="1081" w:type="dxa"/>
            <w:vAlign w:val="center"/>
          </w:tcPr>
          <w:p w:rsidR="002F0D80" w:rsidRPr="002F0D80" w:rsidRDefault="002F0D80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V1.4.8</w:t>
            </w:r>
          </w:p>
        </w:tc>
        <w:tc>
          <w:tcPr>
            <w:tcW w:w="1245" w:type="dxa"/>
            <w:vAlign w:val="center"/>
          </w:tcPr>
          <w:p w:rsidR="002F0D80" w:rsidRPr="002F0D80" w:rsidRDefault="002F0D80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2014-10-10</w:t>
            </w:r>
          </w:p>
        </w:tc>
        <w:tc>
          <w:tcPr>
            <w:tcW w:w="4113" w:type="dxa"/>
          </w:tcPr>
          <w:p w:rsidR="002F0D80" w:rsidRPr="002F0D80" w:rsidRDefault="002F0D80" w:rsidP="002F0D80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UniReport2.0放射\内镜\超声 新增申请单号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RequestID</w:t>
            </w: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、申请科室编码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ApplyDepartmentsID</w:t>
            </w:r>
          </w:p>
          <w:p w:rsidR="002F0D80" w:rsidRPr="002F0D80" w:rsidRDefault="002F0D80" w:rsidP="002F0D80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申请科室名称</w:t>
            </w:r>
            <w:r w:rsidRPr="002F0D80">
              <w:rPr>
                <w:rFonts w:ascii="宋体" w:hAnsi="宋体"/>
                <w:bCs/>
                <w:kern w:val="0"/>
                <w:sz w:val="18"/>
                <w:szCs w:val="18"/>
              </w:rPr>
              <w:t>ApplyDepartmentsName</w:t>
            </w:r>
          </w:p>
        </w:tc>
        <w:tc>
          <w:tcPr>
            <w:tcW w:w="1040" w:type="dxa"/>
          </w:tcPr>
          <w:p w:rsidR="002F0D80" w:rsidRPr="002F0D80" w:rsidRDefault="002F0D80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2F0D80" w:rsidRPr="002F0D80" w:rsidRDefault="002F0D80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EB71F7" w:rsidRPr="002F0D80" w:rsidTr="004B0566">
        <w:tc>
          <w:tcPr>
            <w:tcW w:w="1081" w:type="dxa"/>
            <w:vAlign w:val="center"/>
          </w:tcPr>
          <w:p w:rsidR="00EB71F7" w:rsidRPr="002F0D80" w:rsidRDefault="00EB71F7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V1.4.9</w:t>
            </w:r>
          </w:p>
        </w:tc>
        <w:tc>
          <w:tcPr>
            <w:tcW w:w="1245" w:type="dxa"/>
            <w:vAlign w:val="center"/>
          </w:tcPr>
          <w:p w:rsidR="00EB71F7" w:rsidRPr="002F0D80" w:rsidRDefault="00EB71F7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2014-12-9</w:t>
            </w:r>
          </w:p>
        </w:tc>
        <w:tc>
          <w:tcPr>
            <w:tcW w:w="4113" w:type="dxa"/>
          </w:tcPr>
          <w:p w:rsidR="00EB71F7" w:rsidRPr="002F0D80" w:rsidRDefault="00EB71F7" w:rsidP="002F0D80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UniReport2.0接口增加patientid参数</w:t>
            </w:r>
          </w:p>
        </w:tc>
        <w:tc>
          <w:tcPr>
            <w:tcW w:w="1040" w:type="dxa"/>
          </w:tcPr>
          <w:p w:rsidR="00EB71F7" w:rsidRPr="002F0D80" w:rsidRDefault="00EB71F7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EB71F7" w:rsidRPr="002F0D80" w:rsidRDefault="00EB71F7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8D5F28" w:rsidRPr="002F0D80" w:rsidTr="004B0566">
        <w:tc>
          <w:tcPr>
            <w:tcW w:w="1081" w:type="dxa"/>
            <w:vAlign w:val="center"/>
          </w:tcPr>
          <w:p w:rsidR="008D5F28" w:rsidRDefault="008D5F28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V1.5.0</w:t>
            </w:r>
          </w:p>
        </w:tc>
        <w:tc>
          <w:tcPr>
            <w:tcW w:w="1245" w:type="dxa"/>
            <w:vAlign w:val="center"/>
          </w:tcPr>
          <w:p w:rsidR="008D5F28" w:rsidRDefault="008D5F28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2015-04-16</w:t>
            </w:r>
          </w:p>
        </w:tc>
        <w:tc>
          <w:tcPr>
            <w:tcW w:w="4113" w:type="dxa"/>
          </w:tcPr>
          <w:p w:rsidR="008D5F28" w:rsidRDefault="008D5F28" w:rsidP="002F0D80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新增细菌类检验报告荷载类型和报告XML结构</w:t>
            </w:r>
          </w:p>
        </w:tc>
        <w:tc>
          <w:tcPr>
            <w:tcW w:w="1040" w:type="dxa"/>
          </w:tcPr>
          <w:p w:rsidR="008D5F28" w:rsidRPr="002F0D80" w:rsidRDefault="008D5F28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8D5F28" w:rsidRPr="002F0D80" w:rsidRDefault="008D5F28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8D24E0" w:rsidRPr="002F0D80" w:rsidTr="004B0566">
        <w:tc>
          <w:tcPr>
            <w:tcW w:w="1081" w:type="dxa"/>
            <w:vAlign w:val="center"/>
          </w:tcPr>
          <w:p w:rsidR="008D24E0" w:rsidRDefault="008D24E0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V1.5.1</w:t>
            </w:r>
          </w:p>
        </w:tc>
        <w:tc>
          <w:tcPr>
            <w:tcW w:w="1245" w:type="dxa"/>
            <w:vAlign w:val="center"/>
          </w:tcPr>
          <w:p w:rsidR="008D24E0" w:rsidRDefault="008D24E0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2015-07-21</w:t>
            </w:r>
          </w:p>
        </w:tc>
        <w:tc>
          <w:tcPr>
            <w:tcW w:w="4113" w:type="dxa"/>
          </w:tcPr>
          <w:p w:rsidR="008D24E0" w:rsidRDefault="008D24E0" w:rsidP="002F0D80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新增细菌型检验报告临床评语XML结点</w:t>
            </w:r>
          </w:p>
        </w:tc>
        <w:tc>
          <w:tcPr>
            <w:tcW w:w="1040" w:type="dxa"/>
          </w:tcPr>
          <w:p w:rsidR="008D24E0" w:rsidRPr="002F0D80" w:rsidRDefault="008D24E0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8D24E0" w:rsidRPr="002F0D80" w:rsidRDefault="008D24E0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327985" w:rsidRPr="002F0D80" w:rsidTr="004B0566">
        <w:tc>
          <w:tcPr>
            <w:tcW w:w="1081" w:type="dxa"/>
            <w:vAlign w:val="center"/>
          </w:tcPr>
          <w:p w:rsidR="00327985" w:rsidRDefault="00327985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V1.5.2</w:t>
            </w:r>
          </w:p>
        </w:tc>
        <w:tc>
          <w:tcPr>
            <w:tcW w:w="1245" w:type="dxa"/>
            <w:vAlign w:val="center"/>
          </w:tcPr>
          <w:p w:rsidR="00327985" w:rsidRDefault="00327985" w:rsidP="002F0D8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2016-09-22</w:t>
            </w:r>
          </w:p>
        </w:tc>
        <w:tc>
          <w:tcPr>
            <w:tcW w:w="4113" w:type="dxa"/>
          </w:tcPr>
          <w:p w:rsidR="00327985" w:rsidRDefault="00327985" w:rsidP="002F0D80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新增报告录入医师信息</w:t>
            </w:r>
          </w:p>
        </w:tc>
        <w:tc>
          <w:tcPr>
            <w:tcW w:w="1040" w:type="dxa"/>
          </w:tcPr>
          <w:p w:rsidR="00327985" w:rsidRPr="002F0D80" w:rsidRDefault="00327985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327985" w:rsidRPr="002F0D80" w:rsidRDefault="00327985" w:rsidP="002F0D8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C66400" w:rsidRPr="002F0D80" w:rsidTr="004B0566">
        <w:trPr>
          <w:ins w:id="0" w:author="xy.tang" w:date="2017-01-18T19:58:00Z"/>
        </w:trPr>
        <w:tc>
          <w:tcPr>
            <w:tcW w:w="1081" w:type="dxa"/>
            <w:vAlign w:val="center"/>
          </w:tcPr>
          <w:p w:rsidR="00C66400" w:rsidRDefault="00C66400" w:rsidP="002F0D80">
            <w:pPr>
              <w:widowControl/>
              <w:jc w:val="center"/>
              <w:rPr>
                <w:ins w:id="1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  <w:ins w:id="2" w:author="xy.tang" w:date="2017-01-18T19:58:00Z">
              <w:r>
                <w:rPr>
                  <w:rFonts w:ascii="宋体" w:hAnsi="宋体" w:hint="eastAsia"/>
                  <w:bCs/>
                  <w:kern w:val="0"/>
                  <w:sz w:val="18"/>
                  <w:szCs w:val="18"/>
                </w:rPr>
                <w:t>V1.5.3</w:t>
              </w:r>
            </w:ins>
          </w:p>
        </w:tc>
        <w:tc>
          <w:tcPr>
            <w:tcW w:w="1245" w:type="dxa"/>
            <w:vAlign w:val="center"/>
          </w:tcPr>
          <w:p w:rsidR="00C66400" w:rsidRDefault="00C66400" w:rsidP="002F0D80">
            <w:pPr>
              <w:widowControl/>
              <w:jc w:val="center"/>
              <w:rPr>
                <w:ins w:id="3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  <w:ins w:id="4" w:author="xy.tang" w:date="2017-01-18T19:58:00Z">
              <w:r>
                <w:rPr>
                  <w:rFonts w:ascii="宋体" w:hAnsi="宋体" w:hint="eastAsia"/>
                  <w:bCs/>
                  <w:kern w:val="0"/>
                  <w:sz w:val="18"/>
                  <w:szCs w:val="18"/>
                </w:rPr>
                <w:t>2017-01-18</w:t>
              </w:r>
            </w:ins>
          </w:p>
        </w:tc>
        <w:tc>
          <w:tcPr>
            <w:tcW w:w="4113" w:type="dxa"/>
          </w:tcPr>
          <w:p w:rsidR="00C66400" w:rsidRDefault="00D20137" w:rsidP="002F0D80">
            <w:pPr>
              <w:widowControl/>
              <w:rPr>
                <w:ins w:id="5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  <w:ins w:id="6" w:author="xy.tang" w:date="2017-01-18T20:02:00Z">
              <w:r>
                <w:rPr>
                  <w:rFonts w:ascii="宋体" w:hAnsi="宋体" w:hint="eastAsia"/>
                  <w:bCs/>
                  <w:kern w:val="0"/>
                  <w:sz w:val="18"/>
                  <w:szCs w:val="18"/>
                </w:rPr>
                <w:t>新增内镜检查报告的图片的标记部位的描述</w:t>
              </w:r>
            </w:ins>
          </w:p>
        </w:tc>
        <w:tc>
          <w:tcPr>
            <w:tcW w:w="1040" w:type="dxa"/>
          </w:tcPr>
          <w:p w:rsidR="00C66400" w:rsidRPr="002F0D80" w:rsidRDefault="00D20137" w:rsidP="002F0D80">
            <w:pPr>
              <w:widowControl/>
              <w:jc w:val="left"/>
              <w:rPr>
                <w:ins w:id="7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  <w:ins w:id="8" w:author="xy.tang" w:date="2017-01-18T20:02:00Z">
              <w:r>
                <w:rPr>
                  <w:rFonts w:ascii="宋体" w:hAnsi="宋体" w:hint="eastAsia"/>
                  <w:bCs/>
                  <w:kern w:val="0"/>
                  <w:sz w:val="18"/>
                  <w:szCs w:val="18"/>
                </w:rPr>
                <w:t>唐新月</w:t>
              </w:r>
            </w:ins>
          </w:p>
        </w:tc>
        <w:tc>
          <w:tcPr>
            <w:tcW w:w="1043" w:type="dxa"/>
          </w:tcPr>
          <w:p w:rsidR="00C66400" w:rsidRPr="002F0D80" w:rsidRDefault="00C66400" w:rsidP="002F0D80">
            <w:pPr>
              <w:widowControl/>
              <w:jc w:val="left"/>
              <w:rPr>
                <w:ins w:id="9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A334BE" w:rsidRPr="002F0D80" w:rsidTr="00A334B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4BE" w:rsidRDefault="00A334BE" w:rsidP="0004012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V1.5.4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4BE" w:rsidRDefault="00A334BE" w:rsidP="00040123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08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04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4BE" w:rsidRPr="000B0D4C" w:rsidRDefault="00A334BE" w:rsidP="00040123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新增朗</w:t>
            </w:r>
            <w:proofErr w:type="gramStart"/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珈</w:t>
            </w:r>
            <w:proofErr w:type="gramEnd"/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病理系统上</w:t>
            </w:r>
            <w:proofErr w:type="gramStart"/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传图片</w:t>
            </w:r>
            <w:proofErr w:type="gramEnd"/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文件路径XML结点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4BE" w:rsidRPr="002F0D80" w:rsidRDefault="00A334BE" w:rsidP="00040123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ZLY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4BE" w:rsidRPr="002F0D80" w:rsidRDefault="00A334BE" w:rsidP="00040123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</w:tbl>
    <w:p w:rsidR="00C4009E" w:rsidRPr="002F0D80" w:rsidRDefault="00C4009E">
      <w:pPr>
        <w:rPr>
          <w:rFonts w:ascii="宋体" w:hAnsi="宋体"/>
          <w:sz w:val="30"/>
        </w:rPr>
      </w:pPr>
    </w:p>
    <w:p w:rsidR="007D2628" w:rsidRPr="002F0D80" w:rsidRDefault="007D2628">
      <w:pPr>
        <w:rPr>
          <w:rFonts w:ascii="宋体" w:hAnsi="宋体"/>
          <w:sz w:val="30"/>
        </w:rPr>
      </w:pPr>
    </w:p>
    <w:p w:rsidR="00264A2C" w:rsidRPr="002F0D80" w:rsidRDefault="00C4009E" w:rsidP="00264A2C">
      <w:pPr>
        <w:widowControl/>
        <w:jc w:val="center"/>
        <w:rPr>
          <w:rFonts w:ascii="宋体" w:hAnsi="宋体"/>
          <w:b/>
          <w:sz w:val="28"/>
          <w:szCs w:val="28"/>
        </w:rPr>
      </w:pPr>
      <w:r w:rsidRPr="002F0D80">
        <w:rPr>
          <w:rFonts w:ascii="宋体" w:hAnsi="宋体"/>
        </w:rPr>
        <w:lastRenderedPageBreak/>
        <w:br w:type="page"/>
      </w:r>
    </w:p>
    <w:sdt>
      <w:sdtPr>
        <w:rPr>
          <w:rFonts w:ascii="Times New Roman" w:hAnsi="Times New Roman"/>
          <w:b w:val="0"/>
          <w:bCs w:val="0"/>
          <w:kern w:val="2"/>
          <w:sz w:val="21"/>
          <w:szCs w:val="24"/>
          <w:lang w:val="en-US"/>
        </w:rPr>
        <w:id w:val="-2016138988"/>
        <w:docPartObj>
          <w:docPartGallery w:val="Table of Contents"/>
          <w:docPartUnique/>
        </w:docPartObj>
      </w:sdtPr>
      <w:sdtEndPr/>
      <w:sdtContent>
        <w:p w:rsidR="00264A2C" w:rsidRPr="002F0D80" w:rsidRDefault="00264A2C" w:rsidP="00B75328">
          <w:pPr>
            <w:pStyle w:val="TOC"/>
            <w:ind w:left="210" w:hanging="210"/>
          </w:pPr>
          <w:r w:rsidRPr="002F0D80">
            <w:t>目录</w:t>
          </w:r>
        </w:p>
        <w:p w:rsidR="00A334BE" w:rsidRDefault="007117E5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r w:rsidRPr="002F0D80">
            <w:fldChar w:fldCharType="begin"/>
          </w:r>
          <w:r w:rsidR="00264A2C" w:rsidRPr="002F0D80">
            <w:instrText xml:space="preserve"> TOC \o "1-3" \h \z \u </w:instrText>
          </w:r>
          <w:r w:rsidRPr="002F0D80">
            <w:fldChar w:fldCharType="separate"/>
          </w:r>
          <w:hyperlink w:anchor="_Toc489622176" w:history="1">
            <w:r w:rsidR="00A334BE" w:rsidRPr="00847429">
              <w:rPr>
                <w:rStyle w:val="a7"/>
                <w:rFonts w:ascii="宋体" w:hAnsi="宋体"/>
              </w:rPr>
              <w:t>1</w:t>
            </w:r>
            <w:r w:rsidR="00A334BE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ADGate交互方式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_Toc489622176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177" w:history="1">
            <w:r w:rsidR="00A334BE" w:rsidRPr="00847429">
              <w:rPr>
                <w:rStyle w:val="a7"/>
              </w:rPr>
              <w:t>2</w:t>
            </w:r>
            <w:r w:rsidR="00A334BE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ADGate</w:t>
            </w:r>
            <w:r w:rsidR="00A334BE" w:rsidRPr="00847429">
              <w:rPr>
                <w:rStyle w:val="a7"/>
              </w:rPr>
              <w:t>接口说明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_Toc489622177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78" w:history="1">
            <w:r w:rsidR="00A334BE" w:rsidRPr="00847429">
              <w:rPr>
                <w:rStyle w:val="a7"/>
                <w:rFonts w:ascii="宋体" w:hAnsi="宋体"/>
              </w:rPr>
              <w:t>2.1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文档上传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_Toc489622178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79" w:history="1">
            <w:r w:rsidR="00A334BE" w:rsidRPr="00847429">
              <w:rPr>
                <w:rStyle w:val="a7"/>
              </w:rPr>
              <w:t>2.1.1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数据元发送表</w:t>
            </w:r>
            <w:r w:rsidR="00A334BE" w:rsidRPr="00847429">
              <w:rPr>
                <w:rStyle w:val="a7"/>
              </w:rPr>
              <w:t>DGATE_DOCUMENT_INFO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_Toc489622179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0" w:history="1">
            <w:r w:rsidR="00A334BE" w:rsidRPr="00847429">
              <w:rPr>
                <w:rStyle w:val="a7"/>
              </w:rPr>
              <w:t>2.1.2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数据元扩展表</w:t>
            </w:r>
            <w:r w:rsidR="00A334BE" w:rsidRPr="00847429">
              <w:rPr>
                <w:rStyle w:val="a7"/>
              </w:rPr>
              <w:t>DGATE_EXTEND_ID_INFO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_Toc489622180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81" w:history="1">
            <w:r w:rsidR="00A334BE" w:rsidRPr="00847429">
              <w:rPr>
                <w:rStyle w:val="a7"/>
                <w:rFonts w:ascii="宋体" w:hAnsi="宋体"/>
              </w:rPr>
              <w:t>2.2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文档更新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_Toc489622181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10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182" w:history="1">
            <w:r w:rsidR="00A334BE" w:rsidRPr="00847429">
              <w:rPr>
                <w:rStyle w:val="a7"/>
                <w:rFonts w:ascii="宋体" w:hAnsi="宋体"/>
              </w:rPr>
              <w:t>3</w:t>
            </w:r>
            <w:r w:rsidR="00A334BE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数据元结构（手术、用血、报卡）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_Toc489622182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11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83" w:history="1">
            <w:r w:rsidR="00A334BE" w:rsidRPr="00847429">
              <w:rPr>
                <w:rStyle w:val="a7"/>
                <w:rFonts w:ascii="宋体" w:hAnsi="宋体"/>
              </w:rPr>
              <w:t>3.1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手术申请(已确定)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_Toc489622183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11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4" w:history="1">
            <w:r w:rsidR="00A334BE" w:rsidRPr="00847429">
              <w:rPr>
                <w:rStyle w:val="a7"/>
              </w:rPr>
              <w:t>3.1.1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表结构说明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_Toc489622184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11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5" w:history="1">
            <w:r w:rsidR="00A334BE" w:rsidRPr="00847429">
              <w:rPr>
                <w:rStyle w:val="a7"/>
              </w:rPr>
              <w:t>1.1.1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_Toc489622185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15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86" w:history="1">
            <w:r w:rsidR="00A334BE" w:rsidRPr="00847429">
              <w:rPr>
                <w:rStyle w:val="a7"/>
                <w:rFonts w:ascii="宋体" w:hAnsi="宋体"/>
              </w:rPr>
              <w:t>3.2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用血申请(已确定)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_Toc489622186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19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7" w:history="1">
            <w:r w:rsidR="00A334BE" w:rsidRPr="00847429">
              <w:rPr>
                <w:rStyle w:val="a7"/>
              </w:rPr>
              <w:t>3.2.1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表结构说明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_Toc489622187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19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8" w:history="1">
            <w:r w:rsidR="00A334BE" w:rsidRPr="00847429">
              <w:rPr>
                <w:rStyle w:val="a7"/>
              </w:rPr>
              <w:t>3.2.2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_Toc489622188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21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89" w:history="1">
            <w:r w:rsidR="00A334BE" w:rsidRPr="00847429">
              <w:rPr>
                <w:rStyle w:val="a7"/>
                <w:rFonts w:ascii="宋体" w:hAnsi="宋体"/>
              </w:rPr>
              <w:t>3.3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传染病报卡申请(已确定)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_Toc489622189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23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0" w:history="1">
            <w:r w:rsidR="00A334BE" w:rsidRPr="00847429">
              <w:rPr>
                <w:rStyle w:val="a7"/>
              </w:rPr>
              <w:t>3.3.1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表结构说明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_Toc489622190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23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1" w:history="1">
            <w:r w:rsidR="00A334BE" w:rsidRPr="00847429">
              <w:rPr>
                <w:rStyle w:val="a7"/>
              </w:rPr>
              <w:t>3.3.2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_Toc489622191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26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192" w:history="1">
            <w:r w:rsidR="00A334BE" w:rsidRPr="00847429">
              <w:rPr>
                <w:rStyle w:val="a7"/>
              </w:rPr>
              <w:t>4</w:t>
            </w:r>
            <w:r w:rsidR="00A334BE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数据元结构（</w:t>
            </w:r>
            <w:r w:rsidR="00A334BE" w:rsidRPr="00847429">
              <w:rPr>
                <w:rStyle w:val="a7"/>
                <w:rFonts w:ascii="宋体" w:hAnsi="宋体"/>
              </w:rPr>
              <w:t>检验、检查、超声、内镜、病理</w:t>
            </w:r>
            <w:r w:rsidR="00A334BE" w:rsidRPr="00847429">
              <w:rPr>
                <w:rStyle w:val="a7"/>
              </w:rPr>
              <w:t>）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_Toc489622192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28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93" w:history="1">
            <w:r w:rsidR="00A334BE" w:rsidRPr="00847429">
              <w:rPr>
                <w:rStyle w:val="a7"/>
                <w:rFonts w:ascii="宋体" w:hAnsi="宋体"/>
              </w:rPr>
              <w:t>4.1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检验申请(已确定)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_Toc489622193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29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4" w:history="1">
            <w:r w:rsidR="00A334BE" w:rsidRPr="00847429">
              <w:rPr>
                <w:rStyle w:val="a7"/>
              </w:rPr>
              <w:t>4.1.1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_Toc489622194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29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5" w:history="1">
            <w:r w:rsidR="00A334BE" w:rsidRPr="00847429">
              <w:rPr>
                <w:rStyle w:val="a7"/>
              </w:rPr>
              <w:t>4.1.2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_Toc489622195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30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96" w:history="1">
            <w:r w:rsidR="00A334BE" w:rsidRPr="00847429">
              <w:rPr>
                <w:rStyle w:val="a7"/>
              </w:rPr>
              <w:t>4.2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检验报告</w:t>
            </w:r>
            <w:r w:rsidR="00A334BE" w:rsidRPr="00847429">
              <w:rPr>
                <w:rStyle w:val="a7"/>
              </w:rPr>
              <w:t>(</w:t>
            </w:r>
            <w:r w:rsidR="00A334BE" w:rsidRPr="00847429">
              <w:rPr>
                <w:rStyle w:val="a7"/>
              </w:rPr>
              <w:t>已确定</w:t>
            </w:r>
            <w:r w:rsidR="00A334BE" w:rsidRPr="00847429">
              <w:rPr>
                <w:rStyle w:val="a7"/>
              </w:rPr>
              <w:t>)</w:t>
            </w:r>
            <w:r w:rsidR="00A334BE" w:rsidRPr="00847429">
              <w:rPr>
                <w:rStyle w:val="a7"/>
              </w:rPr>
              <w:t>表和</w:t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一致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_Toc489622196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30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7" w:history="1">
            <w:r w:rsidR="00A334BE" w:rsidRPr="00847429">
              <w:rPr>
                <w:rStyle w:val="a7"/>
              </w:rPr>
              <w:t>4.2.1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_Toc489622197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30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8" w:history="1">
            <w:r w:rsidR="00A334BE" w:rsidRPr="00847429">
              <w:rPr>
                <w:rStyle w:val="a7"/>
              </w:rPr>
              <w:t>4.2.2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消息范例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_Toc489622198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33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99" w:history="1">
            <w:r w:rsidR="00A334BE" w:rsidRPr="00847429">
              <w:rPr>
                <w:rStyle w:val="a7"/>
                <w:rFonts w:ascii="宋体" w:hAnsi="宋体"/>
              </w:rPr>
              <w:t>4.3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检查申请(已确定)表和XML一致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_Toc489622199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35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0" w:history="1">
            <w:r w:rsidR="00A334BE" w:rsidRPr="00847429">
              <w:rPr>
                <w:rStyle w:val="a7"/>
              </w:rPr>
              <w:t>4.3.1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_Toc489622200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35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1" w:history="1">
            <w:r w:rsidR="00A334BE" w:rsidRPr="00847429">
              <w:rPr>
                <w:rStyle w:val="a7"/>
              </w:rPr>
              <w:t>4.3.2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_Toc489622201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38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02" w:history="1">
            <w:r w:rsidR="00A334BE" w:rsidRPr="00847429">
              <w:rPr>
                <w:rStyle w:val="a7"/>
                <w:rFonts w:ascii="宋体" w:hAnsi="宋体"/>
              </w:rPr>
              <w:t>4.4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检查报告(已确定)表和XML一致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_Toc489622202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41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3" w:history="1">
            <w:r w:rsidR="00A334BE" w:rsidRPr="00847429">
              <w:rPr>
                <w:rStyle w:val="a7"/>
              </w:rPr>
              <w:t>4.4.1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_Toc489622203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41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4" w:history="1">
            <w:r w:rsidR="00A334BE" w:rsidRPr="00847429">
              <w:rPr>
                <w:rStyle w:val="a7"/>
              </w:rPr>
              <w:t>4.4.2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_Toc489622204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43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05" w:history="1">
            <w:r w:rsidR="00A334BE" w:rsidRPr="00847429">
              <w:rPr>
                <w:rStyle w:val="a7"/>
                <w:rFonts w:ascii="宋体" w:hAnsi="宋体"/>
              </w:rPr>
              <w:t>4.5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内镜申请(待确定)表和XML一致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_Toc489622205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44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6" w:history="1">
            <w:r w:rsidR="00A334BE" w:rsidRPr="00847429">
              <w:rPr>
                <w:rStyle w:val="a7"/>
              </w:rPr>
              <w:t>4.5.1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_Toc489622206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44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7" w:history="1">
            <w:r w:rsidR="00A334BE" w:rsidRPr="00847429">
              <w:rPr>
                <w:rStyle w:val="a7"/>
              </w:rPr>
              <w:t>4.5.2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_Toc489622207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47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08" w:history="1">
            <w:r w:rsidR="00A334BE" w:rsidRPr="00847429">
              <w:rPr>
                <w:rStyle w:val="a7"/>
                <w:rFonts w:ascii="宋体" w:hAnsi="宋体"/>
              </w:rPr>
              <w:t>4.6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内镜报告(已确定)表和XML一致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_Toc489622208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49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9" w:history="1">
            <w:r w:rsidR="00A334BE" w:rsidRPr="00847429">
              <w:rPr>
                <w:rStyle w:val="a7"/>
              </w:rPr>
              <w:t>4.6.1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_Toc489622209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49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0" w:history="1">
            <w:r w:rsidR="00A334BE" w:rsidRPr="00847429">
              <w:rPr>
                <w:rStyle w:val="a7"/>
              </w:rPr>
              <w:t>4.6.2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_Toc489622210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52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11" w:history="1">
            <w:r w:rsidR="00A334BE" w:rsidRPr="00847429">
              <w:rPr>
                <w:rStyle w:val="a7"/>
                <w:rFonts w:ascii="宋体" w:hAnsi="宋体"/>
              </w:rPr>
              <w:t>4.7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病理申请(已确定)表和XML一致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_Toc489622211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55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2" w:history="1">
            <w:r w:rsidR="00A334BE" w:rsidRPr="00847429">
              <w:rPr>
                <w:rStyle w:val="a7"/>
              </w:rPr>
              <w:t>4.7.1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_Toc489622212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55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3" w:history="1">
            <w:r w:rsidR="00A334BE" w:rsidRPr="00847429">
              <w:rPr>
                <w:rStyle w:val="a7"/>
              </w:rPr>
              <w:t>4.7.2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_Toc489622213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56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14" w:history="1">
            <w:r w:rsidR="00A334BE" w:rsidRPr="00847429">
              <w:rPr>
                <w:rStyle w:val="a7"/>
                <w:rFonts w:ascii="宋体" w:hAnsi="宋体"/>
              </w:rPr>
              <w:t>4.8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病理报告(已确定) 表和XML一致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_Toc489622214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57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5" w:history="1">
            <w:r w:rsidR="00A334BE" w:rsidRPr="00847429">
              <w:rPr>
                <w:rStyle w:val="a7"/>
              </w:rPr>
              <w:t>4.8.1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_Toc489622215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57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6" w:history="1">
            <w:r w:rsidR="00A334BE" w:rsidRPr="00847429">
              <w:rPr>
                <w:rStyle w:val="a7"/>
              </w:rPr>
              <w:t>4.8.2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_Toc489622216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60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17" w:history="1">
            <w:r w:rsidR="00A334BE" w:rsidRPr="00847429">
              <w:rPr>
                <w:rStyle w:val="a7"/>
                <w:rFonts w:ascii="宋体" w:hAnsi="宋体"/>
              </w:rPr>
              <w:t>4.9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蓝韵超声报告(已确定)表和XML一致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_Toc489622217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62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8" w:history="1">
            <w:r w:rsidR="00A334BE" w:rsidRPr="00847429">
              <w:rPr>
                <w:rStyle w:val="a7"/>
              </w:rPr>
              <w:t>4.9.1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_Toc489622218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62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9" w:history="1">
            <w:r w:rsidR="00A334BE" w:rsidRPr="00847429">
              <w:rPr>
                <w:rStyle w:val="a7"/>
              </w:rPr>
              <w:t>4.9.2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_Toc489622219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63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0" w:history="1">
            <w:r w:rsidR="00A334BE" w:rsidRPr="00847429">
              <w:rPr>
                <w:rStyle w:val="a7"/>
              </w:rPr>
              <w:t>4.10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UniReport2.0</w:t>
            </w:r>
            <w:r w:rsidR="00A334BE" w:rsidRPr="00847429">
              <w:rPr>
                <w:rStyle w:val="a7"/>
              </w:rPr>
              <w:t>放射</w:t>
            </w:r>
            <w:r w:rsidR="00A334BE" w:rsidRPr="00847429">
              <w:rPr>
                <w:rStyle w:val="a7"/>
              </w:rPr>
              <w:t>\</w:t>
            </w:r>
            <w:r w:rsidR="00A334BE" w:rsidRPr="00847429">
              <w:rPr>
                <w:rStyle w:val="a7"/>
              </w:rPr>
              <w:t>内镜</w:t>
            </w:r>
            <w:r w:rsidR="00A334BE" w:rsidRPr="00847429">
              <w:rPr>
                <w:rStyle w:val="a7"/>
              </w:rPr>
              <w:t>\</w:t>
            </w:r>
            <w:r w:rsidR="00A334BE" w:rsidRPr="00847429">
              <w:rPr>
                <w:rStyle w:val="a7"/>
              </w:rPr>
              <w:t>超声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_Toc489622220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64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21" w:history="1">
            <w:r w:rsidR="00A334BE" w:rsidRPr="00847429">
              <w:rPr>
                <w:rStyle w:val="a7"/>
              </w:rPr>
              <w:t>4.10.1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_Toc489622221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64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22" w:history="1">
            <w:r w:rsidR="00A334BE" w:rsidRPr="00847429">
              <w:rPr>
                <w:rStyle w:val="a7"/>
              </w:rPr>
              <w:t>4.10.2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结构范例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_Toc489622222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66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3" w:history="1">
            <w:r w:rsidR="00A334BE" w:rsidRPr="00847429">
              <w:rPr>
                <w:rStyle w:val="a7"/>
              </w:rPr>
              <w:t>4.11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细菌类检验报告</w:t>
            </w:r>
            <w:r w:rsidR="00A334BE" w:rsidRPr="00847429">
              <w:rPr>
                <w:rStyle w:val="a7"/>
              </w:rPr>
              <w:t>(</w:t>
            </w:r>
            <w:r w:rsidR="00A334BE" w:rsidRPr="00847429">
              <w:rPr>
                <w:rStyle w:val="a7"/>
              </w:rPr>
              <w:t>已确定</w:t>
            </w:r>
            <w:r w:rsidR="00A334BE" w:rsidRPr="00847429">
              <w:rPr>
                <w:rStyle w:val="a7"/>
              </w:rPr>
              <w:t>)</w:t>
            </w:r>
            <w:r w:rsidR="00A334BE" w:rsidRPr="00847429">
              <w:rPr>
                <w:rStyle w:val="a7"/>
              </w:rPr>
              <w:t>表和</w:t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一致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_Toc489622223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24" w:history="1">
            <w:r w:rsidR="00A334BE" w:rsidRPr="00847429">
              <w:rPr>
                <w:rStyle w:val="a7"/>
              </w:rPr>
              <w:t>4.11.1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表格构说明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_Toc489622224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69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25" w:history="1">
            <w:r w:rsidR="00A334BE" w:rsidRPr="00847429">
              <w:rPr>
                <w:rStyle w:val="a7"/>
              </w:rPr>
              <w:t>4.11.2</w:t>
            </w:r>
            <w:r w:rsidR="00A334BE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XML</w:t>
            </w:r>
            <w:r w:rsidR="00A334BE" w:rsidRPr="00847429">
              <w:rPr>
                <w:rStyle w:val="a7"/>
              </w:rPr>
              <w:t>消息范例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_Toc489622225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72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226" w:history="1">
            <w:r w:rsidR="00A334BE" w:rsidRPr="00847429">
              <w:rPr>
                <w:rStyle w:val="a7"/>
              </w:rPr>
              <w:t>5</w:t>
            </w:r>
            <w:r w:rsidR="00A334BE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字典表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_Toc489622226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75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7" w:history="1">
            <w:r w:rsidR="00A334BE" w:rsidRPr="00847429">
              <w:rPr>
                <w:rStyle w:val="a7"/>
                <w:rFonts w:ascii="宋体" w:hAnsi="宋体"/>
              </w:rPr>
              <w:t>5.1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患者类别(就诊类型)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_Toc489622227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75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8" w:history="1">
            <w:r w:rsidR="00A334BE" w:rsidRPr="00847429">
              <w:rPr>
                <w:rStyle w:val="a7"/>
                <w:rFonts w:ascii="宋体" w:hAnsi="宋体"/>
              </w:rPr>
              <w:t>5.2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性别（已确认）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_Toc489622228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75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9" w:history="1">
            <w:r w:rsidR="00A334BE" w:rsidRPr="00847429">
              <w:rPr>
                <w:rStyle w:val="a7"/>
                <w:rFonts w:ascii="宋体" w:hAnsi="宋体"/>
              </w:rPr>
              <w:t>5.3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敏感度字典（已确认）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_Toc489622229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75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230" w:history="1">
            <w:r w:rsidR="00A334BE" w:rsidRPr="00847429">
              <w:rPr>
                <w:rStyle w:val="a7"/>
              </w:rPr>
              <w:t>6</w:t>
            </w:r>
            <w:r w:rsidR="00A334BE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</w:rPr>
              <w:t>控制字典表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_Toc489622230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1" w:history="1">
            <w:r w:rsidR="00A334BE" w:rsidRPr="00847429">
              <w:rPr>
                <w:rStyle w:val="a7"/>
                <w:rFonts w:ascii="宋体" w:hAnsi="宋体"/>
              </w:rPr>
              <w:t>6.1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XDS文件类型字典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_Toc489622231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2" w:history="1">
            <w:r w:rsidR="00A334BE" w:rsidRPr="00847429">
              <w:rPr>
                <w:rStyle w:val="a7"/>
                <w:rFonts w:ascii="宋体" w:hAnsi="宋体"/>
              </w:rPr>
              <w:t>6.2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ADcoGate荷载子类型字典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_Toc489622232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3" w:history="1">
            <w:r w:rsidR="00A334BE" w:rsidRPr="00847429">
              <w:rPr>
                <w:rStyle w:val="a7"/>
                <w:rFonts w:ascii="宋体" w:hAnsi="宋体"/>
              </w:rPr>
              <w:t>6.3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ADocGate荷载类型字典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_Toc489622233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77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4" w:history="1">
            <w:r w:rsidR="00A334BE" w:rsidRPr="00847429">
              <w:rPr>
                <w:rStyle w:val="a7"/>
                <w:rFonts w:ascii="宋体" w:hAnsi="宋体"/>
              </w:rPr>
              <w:t>6.4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诊断状态字典表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_Toc489622234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78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5" w:history="1">
            <w:r w:rsidR="00A334BE" w:rsidRPr="00847429">
              <w:rPr>
                <w:rStyle w:val="a7"/>
                <w:rFonts w:ascii="宋体" w:hAnsi="宋体"/>
              </w:rPr>
              <w:t>6.5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系统域字典表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_Toc489622235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78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6" w:history="1">
            <w:r w:rsidR="00A334BE" w:rsidRPr="00847429">
              <w:rPr>
                <w:rStyle w:val="a7"/>
                <w:rFonts w:ascii="宋体" w:hAnsi="宋体"/>
              </w:rPr>
              <w:t>6.6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各系统字典域表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_Toc489622236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81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7" w:history="1">
            <w:r w:rsidR="00A334BE" w:rsidRPr="00847429">
              <w:rPr>
                <w:rStyle w:val="a7"/>
                <w:rFonts w:ascii="宋体" w:hAnsi="宋体"/>
              </w:rPr>
              <w:t>6.7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消息状态说明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_Toc489622237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89</w:t>
            </w:r>
            <w:r w:rsidR="00A334BE">
              <w:rPr>
                <w:webHidden/>
              </w:rPr>
              <w:fldChar w:fldCharType="end"/>
            </w:r>
          </w:hyperlink>
        </w:p>
        <w:p w:rsidR="00A334BE" w:rsidRDefault="00807C22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8" w:history="1">
            <w:r w:rsidR="00A334BE" w:rsidRPr="00847429">
              <w:rPr>
                <w:rStyle w:val="a7"/>
                <w:rFonts w:ascii="宋体" w:hAnsi="宋体"/>
              </w:rPr>
              <w:t>6.8</w:t>
            </w:r>
            <w:r w:rsidR="00A334BE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A334BE" w:rsidRPr="00847429">
              <w:rPr>
                <w:rStyle w:val="a7"/>
                <w:rFonts w:ascii="宋体" w:hAnsi="宋体"/>
              </w:rPr>
              <w:t>ADocGate状态位说明</w:t>
            </w:r>
            <w:r w:rsidR="00A334BE">
              <w:rPr>
                <w:webHidden/>
              </w:rPr>
              <w:tab/>
            </w:r>
            <w:r w:rsidR="00A334BE">
              <w:rPr>
                <w:webHidden/>
              </w:rPr>
              <w:fldChar w:fldCharType="begin"/>
            </w:r>
            <w:r w:rsidR="00A334BE">
              <w:rPr>
                <w:webHidden/>
              </w:rPr>
              <w:instrText xml:space="preserve"> PAGEREF _Toc489622238 \h </w:instrText>
            </w:r>
            <w:r w:rsidR="00A334BE">
              <w:rPr>
                <w:webHidden/>
              </w:rPr>
            </w:r>
            <w:r w:rsidR="00A334BE">
              <w:rPr>
                <w:webHidden/>
              </w:rPr>
              <w:fldChar w:fldCharType="separate"/>
            </w:r>
            <w:r w:rsidR="00A334BE">
              <w:rPr>
                <w:webHidden/>
              </w:rPr>
              <w:t>90</w:t>
            </w:r>
            <w:r w:rsidR="00A334BE">
              <w:rPr>
                <w:webHidden/>
              </w:rPr>
              <w:fldChar w:fldCharType="end"/>
            </w:r>
          </w:hyperlink>
        </w:p>
        <w:p w:rsidR="00264A2C" w:rsidRPr="002F0D80" w:rsidRDefault="007117E5">
          <w:r w:rsidRPr="002F0D80">
            <w:rPr>
              <w:bCs/>
              <w:sz w:val="20"/>
              <w:szCs w:val="20"/>
              <w:lang w:val="zh-CN"/>
            </w:rPr>
            <w:fldChar w:fldCharType="end"/>
          </w:r>
        </w:p>
      </w:sdtContent>
    </w:sdt>
    <w:p w:rsidR="00264A2C" w:rsidRPr="002F0D80" w:rsidRDefault="00264A2C" w:rsidP="00264A2C">
      <w:pPr>
        <w:widowControl/>
        <w:jc w:val="center"/>
        <w:rPr>
          <w:rFonts w:ascii="宋体" w:hAnsi="宋体"/>
          <w:b/>
          <w:sz w:val="28"/>
          <w:szCs w:val="28"/>
        </w:rPr>
      </w:pPr>
    </w:p>
    <w:p w:rsidR="00C4009E" w:rsidRPr="002F0D80" w:rsidRDefault="00C4009E" w:rsidP="00264A2C">
      <w:pPr>
        <w:widowControl/>
        <w:jc w:val="center"/>
        <w:rPr>
          <w:rFonts w:ascii="宋体" w:hAnsi="宋体"/>
        </w:rPr>
      </w:pPr>
    </w:p>
    <w:p w:rsidR="00C4009E" w:rsidRPr="002F0D80" w:rsidRDefault="00C4009E">
      <w:pPr>
        <w:widowControl/>
        <w:jc w:val="left"/>
        <w:rPr>
          <w:rFonts w:ascii="宋体" w:hAnsi="宋体"/>
        </w:rPr>
      </w:pPr>
      <w:r w:rsidRPr="002F0D80">
        <w:rPr>
          <w:rFonts w:ascii="宋体" w:hAnsi="宋体"/>
        </w:rPr>
        <w:br w:type="page"/>
      </w:r>
    </w:p>
    <w:p w:rsidR="00C4009E" w:rsidRPr="002F0D80" w:rsidRDefault="00C4009E">
      <w:pPr>
        <w:pStyle w:val="1"/>
        <w:tabs>
          <w:tab w:val="clear" w:pos="432"/>
        </w:tabs>
        <w:spacing w:before="0" w:beforeAutospacing="0" w:after="0" w:afterAutospacing="0" w:line="360" w:lineRule="auto"/>
        <w:rPr>
          <w:rFonts w:ascii="宋体" w:hAnsi="宋体"/>
        </w:rPr>
      </w:pPr>
      <w:bookmarkStart w:id="10" w:name="_Toc369870505"/>
      <w:bookmarkStart w:id="11" w:name="_Toc489622176"/>
      <w:r w:rsidRPr="002F0D80">
        <w:rPr>
          <w:rFonts w:ascii="宋体" w:hAnsi="宋体" w:hint="eastAsia"/>
        </w:rPr>
        <w:lastRenderedPageBreak/>
        <w:t>ADGate交互方式</w:t>
      </w:r>
      <w:bookmarkEnd w:id="10"/>
      <w:bookmarkEnd w:id="11"/>
    </w:p>
    <w:p w:rsidR="00C4009E" w:rsidRPr="002F0D80" w:rsidRDefault="00C4009E">
      <w:r w:rsidRPr="002F0D80">
        <w:object w:dxaOrig="10737" w:dyaOrig="9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25pt;height:358.1pt;mso-position-horizontal-relative:page;mso-position-vertical-relative:page" o:ole="">
            <v:imagedata r:id="rId9" o:title=""/>
          </v:shape>
          <o:OLEObject Type="Embed" ProgID="Visio.Drawing.11" ShapeID="_x0000_i1025" DrawAspect="Content" ObjectID="_1563810341" r:id="rId10"/>
        </w:object>
      </w:r>
    </w:p>
    <w:p w:rsidR="00C4009E" w:rsidRPr="002F0D80" w:rsidRDefault="00C4009E">
      <w:pPr>
        <w:jc w:val="center"/>
      </w:pPr>
      <w:r w:rsidRPr="002F0D80">
        <w:rPr>
          <w:rFonts w:ascii="宋体" w:hAnsi="宋体" w:hint="eastAsia"/>
        </w:rPr>
        <w:t>ADGate交互流程图</w:t>
      </w:r>
    </w:p>
    <w:p w:rsidR="00C4009E" w:rsidRPr="002F0D80" w:rsidRDefault="00C4009E">
      <w:pPr>
        <w:pStyle w:val="afd"/>
        <w:numPr>
          <w:ilvl w:val="0"/>
          <w:numId w:val="6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 w:rsidRPr="002F0D80">
        <w:rPr>
          <w:rFonts w:ascii="宋体" w:hAnsi="宋体" w:hint="eastAsia"/>
          <w:sz w:val="24"/>
          <w:szCs w:val="24"/>
        </w:rPr>
        <w:t>文档</w:t>
      </w:r>
      <w:proofErr w:type="gramStart"/>
      <w:r w:rsidRPr="002F0D80">
        <w:rPr>
          <w:rFonts w:ascii="宋体" w:hAnsi="宋体" w:hint="eastAsia"/>
          <w:sz w:val="24"/>
          <w:szCs w:val="24"/>
        </w:rPr>
        <w:t>源产生</w:t>
      </w:r>
      <w:proofErr w:type="gramEnd"/>
      <w:r w:rsidRPr="002F0D80">
        <w:rPr>
          <w:rFonts w:ascii="宋体" w:hAnsi="宋体" w:hint="eastAsia"/>
          <w:sz w:val="24"/>
          <w:szCs w:val="24"/>
        </w:rPr>
        <w:t>结构化医疗文档，并将文档数据元共享给ADGate；</w:t>
      </w:r>
    </w:p>
    <w:p w:rsidR="00C4009E" w:rsidRPr="002F0D80" w:rsidRDefault="00C4009E">
      <w:pPr>
        <w:pStyle w:val="afd"/>
        <w:numPr>
          <w:ilvl w:val="0"/>
          <w:numId w:val="6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 w:rsidRPr="002F0D80">
        <w:rPr>
          <w:rFonts w:ascii="宋体" w:hAnsi="宋体" w:hint="eastAsia"/>
          <w:sz w:val="24"/>
          <w:szCs w:val="24"/>
        </w:rPr>
        <w:t>ADGate按照集成规范定义的CDA文档格式，生成医疗文档；</w:t>
      </w:r>
    </w:p>
    <w:p w:rsidR="00C4009E" w:rsidRPr="002F0D80" w:rsidRDefault="00C4009E">
      <w:pPr>
        <w:pStyle w:val="afd"/>
        <w:numPr>
          <w:ilvl w:val="0"/>
          <w:numId w:val="6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 w:rsidRPr="002F0D80">
        <w:rPr>
          <w:rFonts w:ascii="宋体" w:hAnsi="宋体" w:hint="eastAsia"/>
          <w:sz w:val="24"/>
          <w:szCs w:val="24"/>
        </w:rPr>
        <w:t>ADGate通过XDS通信将CDA文档发送到平台文档仓库；</w:t>
      </w:r>
    </w:p>
    <w:p w:rsidR="00C4009E" w:rsidRPr="002F0D80" w:rsidRDefault="00C4009E">
      <w:pPr>
        <w:pStyle w:val="afd"/>
        <w:numPr>
          <w:ilvl w:val="0"/>
          <w:numId w:val="6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 w:rsidRPr="002F0D80">
        <w:rPr>
          <w:rFonts w:ascii="宋体" w:hAnsi="宋体" w:hint="eastAsia"/>
          <w:sz w:val="24"/>
          <w:szCs w:val="24"/>
        </w:rPr>
        <w:t>文档仓库将文档注册到平台；</w:t>
      </w:r>
    </w:p>
    <w:p w:rsidR="00C4009E" w:rsidRPr="002F0D80" w:rsidRDefault="00C4009E">
      <w:pPr>
        <w:pStyle w:val="afd"/>
        <w:numPr>
          <w:ilvl w:val="0"/>
          <w:numId w:val="6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 w:rsidRPr="002F0D80">
        <w:rPr>
          <w:rFonts w:ascii="宋体" w:hAnsi="宋体" w:hint="eastAsia"/>
          <w:sz w:val="24"/>
          <w:szCs w:val="24"/>
        </w:rPr>
        <w:t>文档注册成功后，平台将事件</w:t>
      </w:r>
      <w:proofErr w:type="gramStart"/>
      <w:r w:rsidRPr="002F0D80">
        <w:rPr>
          <w:rFonts w:ascii="宋体" w:hAnsi="宋体" w:hint="eastAsia"/>
          <w:sz w:val="24"/>
          <w:szCs w:val="24"/>
        </w:rPr>
        <w:t>通知分</w:t>
      </w:r>
      <w:proofErr w:type="gramEnd"/>
      <w:r w:rsidRPr="002F0D80">
        <w:rPr>
          <w:rFonts w:ascii="宋体" w:hAnsi="宋体" w:hint="eastAsia"/>
          <w:sz w:val="24"/>
          <w:szCs w:val="24"/>
        </w:rPr>
        <w:t>发给各个子系统</w:t>
      </w:r>
    </w:p>
    <w:p w:rsidR="00C4009E" w:rsidRPr="002F0D80" w:rsidRDefault="00C4009E">
      <w:pPr>
        <w:rPr>
          <w:rFonts w:ascii="宋体" w:hAnsi="宋体"/>
        </w:rPr>
      </w:pPr>
    </w:p>
    <w:p w:rsidR="00C4009E" w:rsidRPr="002F0D80" w:rsidRDefault="00C4009E">
      <w:pPr>
        <w:widowControl/>
        <w:jc w:val="left"/>
        <w:rPr>
          <w:rFonts w:ascii="宋体" w:hAnsi="宋体"/>
        </w:rPr>
      </w:pPr>
    </w:p>
    <w:p w:rsidR="00C4009E" w:rsidRPr="002F0D80" w:rsidRDefault="00C4009E">
      <w:pPr>
        <w:widowControl/>
        <w:jc w:val="left"/>
        <w:rPr>
          <w:rFonts w:ascii="宋体" w:hAnsi="宋体"/>
        </w:rPr>
      </w:pPr>
    </w:p>
    <w:p w:rsidR="00C4009E" w:rsidRPr="002F0D80" w:rsidRDefault="00C4009E">
      <w:pPr>
        <w:widowControl/>
        <w:jc w:val="left"/>
        <w:rPr>
          <w:rFonts w:ascii="宋体" w:hAnsi="宋体"/>
        </w:rPr>
      </w:pPr>
    </w:p>
    <w:p w:rsidR="00C4009E" w:rsidRPr="002F0D80" w:rsidRDefault="00C4009E">
      <w:pPr>
        <w:pStyle w:val="1"/>
        <w:tabs>
          <w:tab w:val="clear" w:pos="432"/>
        </w:tabs>
      </w:pPr>
      <w:bookmarkStart w:id="12" w:name="_Toc369870506"/>
      <w:bookmarkStart w:id="13" w:name="_Toc489622177"/>
      <w:r w:rsidRPr="002F0D80">
        <w:rPr>
          <w:rFonts w:hint="eastAsia"/>
        </w:rPr>
        <w:lastRenderedPageBreak/>
        <w:t>ADGate</w:t>
      </w:r>
      <w:r w:rsidRPr="002F0D80">
        <w:rPr>
          <w:rFonts w:hint="eastAsia"/>
        </w:rPr>
        <w:t>接口说明</w:t>
      </w:r>
      <w:bookmarkEnd w:id="12"/>
      <w:bookmarkEnd w:id="13"/>
    </w:p>
    <w:p w:rsidR="00C4009E" w:rsidRPr="002F0D80" w:rsidRDefault="00C4009E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14" w:name="_Toc369870507"/>
      <w:bookmarkStart w:id="15" w:name="_Toc489622178"/>
      <w:r w:rsidRPr="002F0D80">
        <w:rPr>
          <w:rFonts w:ascii="宋体" w:hAnsi="宋体" w:hint="eastAsia"/>
        </w:rPr>
        <w:t>文档上传</w:t>
      </w:r>
      <w:bookmarkEnd w:id="14"/>
      <w:bookmarkEnd w:id="15"/>
    </w:p>
    <w:p w:rsidR="00C4009E" w:rsidRPr="002F0D80" w:rsidRDefault="00C4009E">
      <w:pPr>
        <w:pStyle w:val="ab"/>
        <w:numPr>
          <w:ilvl w:val="0"/>
          <w:numId w:val="7"/>
        </w:numPr>
        <w:ind w:firstLineChars="0"/>
        <w:rPr>
          <w:rFonts w:ascii="宋体" w:hAnsi="宋体"/>
        </w:rPr>
      </w:pPr>
      <w:r w:rsidRPr="002F0D80">
        <w:rPr>
          <w:rFonts w:ascii="宋体" w:hAnsi="宋体" w:hint="eastAsia"/>
        </w:rPr>
        <w:t>每当有文档产生时，应用系统在</w:t>
      </w:r>
      <w:r w:rsidRPr="002F0D80">
        <w:rPr>
          <w:rFonts w:hint="eastAsia"/>
        </w:rPr>
        <w:t>DGATE_DOCUMENT_INFO</w:t>
      </w:r>
      <w:r w:rsidRPr="002F0D80">
        <w:rPr>
          <w:rFonts w:ascii="宋体" w:hAnsi="宋体" w:hint="eastAsia"/>
        </w:rPr>
        <w:t>表中增加一条记录，并在</w:t>
      </w:r>
      <w:r w:rsidRPr="002F0D80">
        <w:rPr>
          <w:rFonts w:hint="eastAsia"/>
        </w:rPr>
        <w:t>DGATE_EXTEND_ID_INFO</w:t>
      </w:r>
      <w:r w:rsidRPr="002F0D80">
        <w:rPr>
          <w:rFonts w:hint="eastAsia"/>
        </w:rPr>
        <w:t>表中增加相关记录</w:t>
      </w:r>
      <w:r w:rsidRPr="002F0D80">
        <w:rPr>
          <w:rFonts w:ascii="宋体" w:hAnsi="宋体" w:hint="eastAsia"/>
        </w:rPr>
        <w:t>;</w:t>
      </w:r>
    </w:p>
    <w:p w:rsidR="00C4009E" w:rsidRPr="002F0D80" w:rsidRDefault="00C4009E">
      <w:pPr>
        <w:pStyle w:val="ab"/>
        <w:numPr>
          <w:ilvl w:val="0"/>
          <w:numId w:val="7"/>
        </w:numPr>
        <w:ind w:firstLineChars="0"/>
        <w:rPr>
          <w:rFonts w:ascii="宋体" w:hAnsi="宋体"/>
        </w:rPr>
      </w:pPr>
      <w:r w:rsidRPr="002F0D80">
        <w:rPr>
          <w:rFonts w:ascii="宋体" w:hAnsi="宋体" w:hint="eastAsia"/>
        </w:rPr>
        <w:t>ADGate将生成CDA文档，并将文档注册到平台;</w:t>
      </w:r>
    </w:p>
    <w:p w:rsidR="00C4009E" w:rsidRPr="002F0D80" w:rsidRDefault="00C4009E">
      <w:pPr>
        <w:rPr>
          <w:rFonts w:ascii="宋体" w:hAnsi="宋体"/>
        </w:rPr>
      </w:pPr>
    </w:p>
    <w:p w:rsidR="00C4009E" w:rsidRPr="002F0D80" w:rsidRDefault="00C4009E" w:rsidP="00264A2C">
      <w:pPr>
        <w:pStyle w:val="3"/>
      </w:pPr>
      <w:bookmarkStart w:id="16" w:name="_Toc369870508"/>
      <w:bookmarkStart w:id="17" w:name="_Toc489622179"/>
      <w:r w:rsidRPr="002F0D80">
        <w:rPr>
          <w:rFonts w:hint="eastAsia"/>
        </w:rPr>
        <w:t>数据元发送表DGATE_DOCUMENT_INFO</w:t>
      </w:r>
      <w:bookmarkEnd w:id="16"/>
      <w:bookmarkEnd w:id="17"/>
    </w:p>
    <w:p w:rsidR="00C4009E" w:rsidRPr="002F0D80" w:rsidRDefault="00C4009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2441"/>
        <w:gridCol w:w="748"/>
        <w:gridCol w:w="1986"/>
        <w:gridCol w:w="951"/>
        <w:gridCol w:w="2027"/>
      </w:tblGrid>
      <w:tr w:rsidR="002F0D80" w:rsidRPr="002F0D80">
        <w:trPr>
          <w:trHeight w:val="497"/>
          <w:jc w:val="center"/>
        </w:trPr>
        <w:tc>
          <w:tcPr>
            <w:tcW w:w="780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441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48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27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PK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PK，Sqeuence自增，DGATE_DOCUMENT_INFO_SEQUENCE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DOCUMENT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_UNIQUE_ID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第三方厂商文档的唯一ID号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DOCUMENT_DOMAIN_ID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第三方厂商文档对应的机构域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PATIENT_ID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病人住院号/门诊号/体检号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PATIENT_DOMAIN_ID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bookmarkStart w:id="18" w:name="OLE_LINK24"/>
            <w:bookmarkStart w:id="19" w:name="OLE_LINK25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  <w:bookmarkEnd w:id="18"/>
            <w:bookmarkEnd w:id="19"/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病人域UID，分别对应病人</w:t>
            </w: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住院号域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/</w:t>
            </w: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门诊号域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/体检号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FILE_TYPE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文件类型， 用于区分文件格式，来自字典表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PAY_LOAD_TYPE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荷载类型,</w:t>
            </w:r>
          </w:p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用于区分医疗文档类型，来自字典表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ind w:firstLineChars="100" w:firstLine="180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SUB_TYPE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荷载子类型</w:t>
            </w:r>
          </w:p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区分上传，更新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CONTENT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数据</w:t>
            </w: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元内容</w:t>
            </w:r>
            <w:proofErr w:type="gramEnd"/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该记录插入的时间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 xml:space="preserve">  否 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EFFECTIVE_TIME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文档的生成时间，如果文档为CDA格式，要求必填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 w:rsidP="004E7EAB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CDA_UNIQUE_ID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CDA 文档唯一ID号，内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部使用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7D137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REQUEST_NUMBER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RIS报告、LIS报告等，相关申请单号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4E7EAB" w:rsidRPr="002F0D80" w:rsidRDefault="004E7EAB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4E7EAB" w:rsidRPr="002F0D80" w:rsidRDefault="004E7EAB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REQUEST_DOMAIN</w:t>
            </w:r>
          </w:p>
        </w:tc>
        <w:tc>
          <w:tcPr>
            <w:tcW w:w="748" w:type="dxa"/>
            <w:vAlign w:val="center"/>
          </w:tcPr>
          <w:p w:rsidR="004E7EAB" w:rsidRPr="002F0D80" w:rsidRDefault="004E7EAB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4E7EAB" w:rsidRPr="002F0D80" w:rsidRDefault="004E7EAB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E7EAB" w:rsidRPr="002F0D80" w:rsidRDefault="004E7EAB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4E7EAB" w:rsidRPr="002F0D80" w:rsidRDefault="004E7EAB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申请单域</w:t>
            </w:r>
            <w:proofErr w:type="gramEnd"/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7D137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ORDER_NUMBER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RIS报告、LIS报告等，相关医嘱号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4E7EAB" w:rsidRPr="002F0D80" w:rsidRDefault="004E7EAB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4E7EAB" w:rsidRPr="002F0D80" w:rsidRDefault="004E7EA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ORDER_DOMAIN</w:t>
            </w:r>
          </w:p>
        </w:tc>
        <w:tc>
          <w:tcPr>
            <w:tcW w:w="748" w:type="dxa"/>
            <w:vAlign w:val="center"/>
          </w:tcPr>
          <w:p w:rsidR="004E7EAB" w:rsidRPr="002F0D80" w:rsidRDefault="004E7EAB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4E7EAB" w:rsidRPr="002F0D80" w:rsidRDefault="004E7EA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E7EAB" w:rsidRPr="002F0D80" w:rsidRDefault="004E7EA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4E7EAB" w:rsidRPr="002F0D80" w:rsidRDefault="004E7EA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医嘱号域</w:t>
            </w:r>
            <w:proofErr w:type="gramEnd"/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7D137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PATIENT_TYPE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病人类别,详见HiUP平台-字典患者类别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HIUP_STATUS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027" w:type="dxa"/>
            <w:vAlign w:val="center"/>
          </w:tcPr>
          <w:p w:rsidR="00C4009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文档状态位。默认初始值为0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该记录最终成功</w:t>
            </w:r>
          </w:p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的时间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FILE_PATH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生成CDA文件的路径，</w:t>
            </w:r>
          </w:p>
          <w:p w:rsidR="00C4009E" w:rsidRDefault="00C4009E">
            <w:pPr>
              <w:rPr>
                <w:ins w:id="20" w:author="liyan zhu" w:date="2017-08-04T14:56:00Z"/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实际的文件路径为DIR_PATH+FILE_PATH</w:t>
            </w:r>
          </w:p>
          <w:p w:rsidR="000F0FE7" w:rsidRDefault="000F0FE7" w:rsidP="000F0FE7">
            <w:pPr>
              <w:rPr>
                <w:ins w:id="21" w:author="liyan zhu" w:date="2017-08-04T14:56:00Z"/>
                <w:rFonts w:ascii="宋体" w:hAnsi="宋体" w:cs="Calibri"/>
                <w:kern w:val="0"/>
                <w:sz w:val="18"/>
                <w:szCs w:val="18"/>
              </w:rPr>
            </w:pPr>
            <w:ins w:id="22" w:author="liyan zhu" w:date="2017-08-04T14:56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目录规则：</w:t>
              </w:r>
            </w:ins>
          </w:p>
          <w:p w:rsidR="000F0FE7" w:rsidRDefault="000F0FE7" w:rsidP="000F0FE7">
            <w:pPr>
              <w:widowControl/>
              <w:jc w:val="left"/>
              <w:rPr>
                <w:ins w:id="23" w:author="liyan zhu" w:date="2017-08-04T14:56:00Z"/>
                <w:rFonts w:ascii="宋体" w:hAnsi="宋体" w:cs="Calibri"/>
                <w:kern w:val="0"/>
                <w:sz w:val="18"/>
                <w:szCs w:val="18"/>
              </w:rPr>
            </w:pPr>
            <w:ins w:id="24" w:author="liyan zhu" w:date="2017-08-04T14:56:00Z">
              <w:r w:rsidRPr="006458A1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DGATE_DOCUMENT_INFO</w:t>
              </w:r>
              <w:r w:rsidRPr="006458A1">
                <w:rPr>
                  <w:rFonts w:ascii="宋体" w:hAnsi="宋体" w:cs="Calibri"/>
                  <w:kern w:val="0"/>
                  <w:sz w:val="18"/>
                  <w:szCs w:val="18"/>
                </w:rPr>
                <w:t>.</w:t>
              </w:r>
              <w:r w:rsidRPr="002F0D80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 xml:space="preserve"> PAY_LOAD_TYPE</w:t>
              </w:r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\\</w:t>
              </w:r>
              <w:r w:rsidRPr="006458A1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 xml:space="preserve"> DGATE_DOCUMENT_INFO</w:t>
              </w:r>
              <w:r w:rsidRPr="006458A1">
                <w:rPr>
                  <w:rFonts w:ascii="宋体" w:hAnsi="宋体" w:cs="Calibri"/>
                  <w:kern w:val="0"/>
                  <w:sz w:val="18"/>
                  <w:szCs w:val="18"/>
                </w:rPr>
                <w:t>.</w:t>
              </w:r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PK</w:t>
              </w:r>
            </w:ins>
          </w:p>
          <w:p w:rsidR="000F0FE7" w:rsidRPr="002F0D80" w:rsidRDefault="000F0FE7" w:rsidP="00A564BE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ins w:id="25" w:author="liyan zhu" w:date="2017-08-04T14:56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范例 \\XDS.PISBG</w:t>
              </w:r>
            </w:ins>
            <w:r w:rsidR="00040123" w:rsidRPr="000967E4"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\\2017\\08\\07</w:t>
            </w:r>
            <w:ins w:id="26" w:author="liyan zhu" w:date="2017-08-04T14:56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\\11098\\</w:t>
              </w:r>
              <w:r w:rsidR="00040123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11098</w:t>
              </w:r>
              <w:r>
                <w:rPr>
                  <w:rFonts w:ascii="宋体" w:hAnsi="宋体" w:cs="Calibri"/>
                  <w:kern w:val="0"/>
                  <w:sz w:val="18"/>
                  <w:szCs w:val="18"/>
                </w:rPr>
                <w:t>.xml</w:t>
              </w:r>
            </w:ins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7803F7" w:rsidRPr="002F0D80" w:rsidRDefault="007803F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441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PAT_CATEGORY</w:t>
            </w:r>
          </w:p>
        </w:tc>
        <w:tc>
          <w:tcPr>
            <w:tcW w:w="748" w:type="dxa"/>
            <w:vAlign w:val="center"/>
          </w:tcPr>
          <w:p w:rsidR="007803F7" w:rsidRPr="002F0D80" w:rsidRDefault="007803F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患者类别，请参考患者类别字典表</w:t>
            </w:r>
          </w:p>
          <w:p w:rsidR="007803F7" w:rsidRPr="002F0D80" w:rsidRDefault="007803F7" w:rsidP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门诊 0</w:t>
            </w:r>
          </w:p>
          <w:p w:rsidR="007803F7" w:rsidRPr="002F0D80" w:rsidRDefault="007803F7" w:rsidP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住院 1</w:t>
            </w:r>
          </w:p>
          <w:p w:rsidR="007803F7" w:rsidRPr="002F0D80" w:rsidRDefault="007803F7" w:rsidP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急诊 2</w:t>
            </w:r>
          </w:p>
          <w:p w:rsidR="007803F7" w:rsidRPr="002F0D80" w:rsidRDefault="007803F7" w:rsidP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体检 3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7803F7" w:rsidRPr="002F0D80" w:rsidRDefault="007803F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441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PAT_CATEGORY_SYSTEM</w:t>
            </w:r>
          </w:p>
        </w:tc>
        <w:tc>
          <w:tcPr>
            <w:tcW w:w="748" w:type="dxa"/>
            <w:vAlign w:val="center"/>
          </w:tcPr>
          <w:p w:rsidR="007803F7" w:rsidRPr="002F0D80" w:rsidRDefault="007803F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患者类别字典域</w:t>
            </w:r>
          </w:p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2.16.840.1.113883.4.487.2.1.1.1.13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7803F7" w:rsidRPr="002F0D80" w:rsidRDefault="007803F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441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PAT_NAME</w:t>
            </w:r>
          </w:p>
        </w:tc>
        <w:tc>
          <w:tcPr>
            <w:tcW w:w="748" w:type="dxa"/>
            <w:vAlign w:val="center"/>
          </w:tcPr>
          <w:p w:rsidR="007803F7" w:rsidRPr="002F0D80" w:rsidRDefault="007803F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803F7" w:rsidRPr="002F0D80" w:rsidRDefault="007803F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ENTRY_UUID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上</w:t>
            </w: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传成功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后返回的文档ENTRYUUID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RETRY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重试次数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RETRY_TIME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重试时间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GLOBAL_ID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A00E01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 w:rsidR="00C4009E"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文档对应的人的唯一UID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FILE_SYSTEM_FK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文档对应的</w:t>
            </w: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文件目录外键</w:t>
            </w:r>
            <w:proofErr w:type="gramEnd"/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HIUP_ERROR_INFO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A00E01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 w:rsidR="00C4009E"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4000)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错误原因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REPOSITORY_UNIQUE_ID</w:t>
            </w:r>
          </w:p>
        </w:tc>
        <w:tc>
          <w:tcPr>
            <w:tcW w:w="748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C4009E" w:rsidRPr="002F0D80" w:rsidRDefault="00A00E01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="00C4009E"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XDS上传的唯一UID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BEFORE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_STATUS</w:t>
            </w:r>
          </w:p>
        </w:tc>
        <w:tc>
          <w:tcPr>
            <w:tcW w:w="748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95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前通知状态位，默认初始值为0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BEFORE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_RETRY_TIME</w:t>
            </w:r>
          </w:p>
        </w:tc>
        <w:tc>
          <w:tcPr>
            <w:tcW w:w="748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前通知重试失败时间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BEFORE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_RETRY</w:t>
            </w:r>
          </w:p>
        </w:tc>
        <w:tc>
          <w:tcPr>
            <w:tcW w:w="748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前通知重试次数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AFTER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_STATUS</w:t>
            </w:r>
          </w:p>
        </w:tc>
        <w:tc>
          <w:tcPr>
            <w:tcW w:w="748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95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后通知状态位，默认初始值为0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AFTER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_RETRY_TIME</w:t>
            </w:r>
          </w:p>
        </w:tc>
        <w:tc>
          <w:tcPr>
            <w:tcW w:w="748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后通知重试失败时间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AFTER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_RETRY</w:t>
            </w:r>
          </w:p>
        </w:tc>
        <w:tc>
          <w:tcPr>
            <w:tcW w:w="748" w:type="dxa"/>
            <w:vAlign w:val="center"/>
          </w:tcPr>
          <w:p w:rsidR="007B26EE" w:rsidRPr="002F0D80" w:rsidRDefault="007B26EE" w:rsidP="0067457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 w:rsidP="0067457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后通知重试次数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</w:tcPr>
          <w:p w:rsidR="007B26EE" w:rsidRPr="002F0D80" w:rsidRDefault="007B26EE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Custom1</w:t>
            </w:r>
          </w:p>
        </w:tc>
        <w:tc>
          <w:tcPr>
            <w:tcW w:w="748" w:type="dxa"/>
            <w:vAlign w:val="center"/>
          </w:tcPr>
          <w:p w:rsidR="007B26EE" w:rsidRPr="002F0D80" w:rsidRDefault="007B26E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备用1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</w:tcPr>
          <w:p w:rsidR="007B26EE" w:rsidRPr="002F0D80" w:rsidRDefault="007B26EE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Custom2</w:t>
            </w:r>
          </w:p>
        </w:tc>
        <w:tc>
          <w:tcPr>
            <w:tcW w:w="748" w:type="dxa"/>
            <w:vAlign w:val="center"/>
          </w:tcPr>
          <w:p w:rsidR="007B26EE" w:rsidRPr="002F0D80" w:rsidRDefault="007B26E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备用1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</w:tcPr>
          <w:p w:rsidR="007B26EE" w:rsidRPr="002F0D80" w:rsidRDefault="007B26EE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Custom3</w:t>
            </w:r>
          </w:p>
        </w:tc>
        <w:tc>
          <w:tcPr>
            <w:tcW w:w="748" w:type="dxa"/>
            <w:vAlign w:val="center"/>
          </w:tcPr>
          <w:p w:rsidR="007B26EE" w:rsidRPr="002F0D80" w:rsidRDefault="007B26E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A35CFB" w:rsidRPr="002F0D80" w:rsidRDefault="00A35CFB" w:rsidP="00A35CFB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紧急标识，危机状态填写9999，比如LIS危机</w:t>
            </w: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值报告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等。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780" w:type="dxa"/>
          </w:tcPr>
          <w:p w:rsidR="007B26EE" w:rsidRPr="002F0D80" w:rsidRDefault="007B26EE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Custom4</w:t>
            </w:r>
          </w:p>
        </w:tc>
        <w:tc>
          <w:tcPr>
            <w:tcW w:w="748" w:type="dxa"/>
            <w:vAlign w:val="center"/>
          </w:tcPr>
          <w:p w:rsidR="007B26EE" w:rsidRPr="002F0D80" w:rsidRDefault="007B26E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备用1</w:t>
            </w:r>
          </w:p>
        </w:tc>
      </w:tr>
      <w:tr w:rsidR="00264A2C" w:rsidRPr="002F0D80">
        <w:trPr>
          <w:trHeight w:val="213"/>
          <w:jc w:val="center"/>
        </w:trPr>
        <w:tc>
          <w:tcPr>
            <w:tcW w:w="780" w:type="dxa"/>
          </w:tcPr>
          <w:p w:rsidR="007B26EE" w:rsidRPr="002F0D80" w:rsidRDefault="007B26EE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Custom5</w:t>
            </w:r>
          </w:p>
        </w:tc>
        <w:tc>
          <w:tcPr>
            <w:tcW w:w="748" w:type="dxa"/>
            <w:vAlign w:val="center"/>
          </w:tcPr>
          <w:p w:rsidR="007B26EE" w:rsidRPr="002F0D80" w:rsidRDefault="007B26E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B26EE" w:rsidRPr="002F0D80" w:rsidRDefault="007B26E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备用1</w:t>
            </w:r>
          </w:p>
        </w:tc>
      </w:tr>
    </w:tbl>
    <w:p w:rsidR="00C4009E" w:rsidRPr="002F0D80" w:rsidRDefault="00C4009E"/>
    <w:p w:rsidR="004E7EAB" w:rsidRPr="002F0D80" w:rsidRDefault="004E7EAB"/>
    <w:p w:rsidR="00C4009E" w:rsidRPr="002F0D80" w:rsidRDefault="00C4009E" w:rsidP="00264A2C">
      <w:pPr>
        <w:pStyle w:val="3"/>
      </w:pPr>
      <w:bookmarkStart w:id="27" w:name="_Toc369870509"/>
      <w:bookmarkStart w:id="28" w:name="_Toc489622180"/>
      <w:r w:rsidRPr="002F0D80">
        <w:rPr>
          <w:rFonts w:hint="eastAsia"/>
        </w:rPr>
        <w:t>数据元扩展表DGATE_EXTEND_ID_INFO</w:t>
      </w:r>
      <w:bookmarkEnd w:id="27"/>
      <w:bookmarkEnd w:id="28"/>
    </w:p>
    <w:p w:rsidR="00C4009E" w:rsidRPr="002F0D80" w:rsidRDefault="00C4009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985"/>
        <w:gridCol w:w="850"/>
        <w:gridCol w:w="1884"/>
        <w:gridCol w:w="951"/>
        <w:gridCol w:w="2308"/>
      </w:tblGrid>
      <w:tr w:rsidR="002F0D80" w:rsidRPr="002F0D80">
        <w:trPr>
          <w:trHeight w:val="497"/>
          <w:jc w:val="center"/>
        </w:trPr>
        <w:tc>
          <w:tcPr>
            <w:tcW w:w="809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是否</w:t>
            </w:r>
          </w:p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默认值</w:t>
            </w:r>
          </w:p>
        </w:tc>
        <w:tc>
          <w:tcPr>
            <w:tcW w:w="2308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说明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809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PK</w:t>
            </w:r>
          </w:p>
        </w:tc>
        <w:tc>
          <w:tcPr>
            <w:tcW w:w="85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8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PK，Sqeuence自增， DGATE_EXTEND_ID_INFO_ SEQUENCE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809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DOCUMENT_FK</w:t>
            </w:r>
          </w:p>
        </w:tc>
        <w:tc>
          <w:tcPr>
            <w:tcW w:w="85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C4009E" w:rsidRPr="002F0D80" w:rsidRDefault="00C4009E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外键</w:t>
            </w:r>
          </w:p>
          <w:p w:rsidR="00C4009E" w:rsidRPr="002F0D80" w:rsidRDefault="00C4009E"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DGATE_DOCUMENT_INFO(PK)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809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C4009E" w:rsidRPr="002F0D80" w:rsidRDefault="00C4009E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病人的其他号码，如流水号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809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85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C4009E" w:rsidRPr="002F0D80" w:rsidRDefault="00C4009E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病人其他号码所对应的域ID，如流水域ID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809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Custom1</w:t>
            </w:r>
          </w:p>
        </w:tc>
        <w:tc>
          <w:tcPr>
            <w:tcW w:w="85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C4009E" w:rsidRPr="002F0D80" w:rsidRDefault="00C4009E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809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Custom2</w:t>
            </w:r>
          </w:p>
        </w:tc>
        <w:tc>
          <w:tcPr>
            <w:tcW w:w="85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C4009E" w:rsidRPr="002F0D80" w:rsidRDefault="00C4009E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809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Custom3</w:t>
            </w:r>
          </w:p>
        </w:tc>
        <w:tc>
          <w:tcPr>
            <w:tcW w:w="85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C4009E" w:rsidRPr="002F0D80" w:rsidRDefault="00C4009E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809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Custom4</w:t>
            </w:r>
          </w:p>
        </w:tc>
        <w:tc>
          <w:tcPr>
            <w:tcW w:w="85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C4009E" w:rsidRPr="002F0D80" w:rsidRDefault="00C4009E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C4009E" w:rsidRPr="002F0D80">
        <w:trPr>
          <w:trHeight w:val="213"/>
          <w:jc w:val="center"/>
        </w:trPr>
        <w:tc>
          <w:tcPr>
            <w:tcW w:w="809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Custom5</w:t>
            </w:r>
          </w:p>
        </w:tc>
        <w:tc>
          <w:tcPr>
            <w:tcW w:w="850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C4009E" w:rsidRPr="002F0D80" w:rsidRDefault="00C4009E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</w:tbl>
    <w:p w:rsidR="00C4009E" w:rsidRPr="002F0D80" w:rsidRDefault="00C4009E">
      <w:pPr>
        <w:pStyle w:val="ab"/>
        <w:ind w:firstLineChars="0" w:firstLine="0"/>
        <w:rPr>
          <w:rFonts w:ascii="宋体" w:hAnsi="宋体"/>
        </w:rPr>
      </w:pPr>
      <w:bookmarkStart w:id="29" w:name="_Toc340870257"/>
    </w:p>
    <w:p w:rsidR="00C4009E" w:rsidRPr="002F0D80" w:rsidRDefault="00C4009E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30" w:name="_Toc369870510"/>
      <w:bookmarkStart w:id="31" w:name="_Toc489622181"/>
      <w:r w:rsidRPr="002F0D80">
        <w:rPr>
          <w:rFonts w:ascii="宋体" w:hAnsi="宋体" w:hint="eastAsia"/>
        </w:rPr>
        <w:t>文档更新</w:t>
      </w:r>
      <w:bookmarkEnd w:id="30"/>
      <w:bookmarkEnd w:id="31"/>
    </w:p>
    <w:p w:rsidR="00C4009E" w:rsidRPr="002F0D80" w:rsidRDefault="00C4009E"/>
    <w:p w:rsidR="00C4009E" w:rsidRPr="002F0D80" w:rsidRDefault="00C4009E">
      <w:pPr>
        <w:pStyle w:val="ab"/>
        <w:numPr>
          <w:ilvl w:val="0"/>
          <w:numId w:val="7"/>
        </w:numPr>
        <w:ind w:firstLineChars="0"/>
        <w:rPr>
          <w:rFonts w:ascii="宋体" w:hAnsi="宋体"/>
        </w:rPr>
      </w:pPr>
      <w:r w:rsidRPr="002F0D80">
        <w:rPr>
          <w:rFonts w:ascii="宋体" w:hAnsi="宋体" w:hint="eastAsia"/>
        </w:rPr>
        <w:t>当文档有更新产生时，应用系统更新DGATE_DOCUMENT_INFO表及DGATE_EXTEND_ID_INFO表中的相关记录，并将标志位</w:t>
      </w:r>
      <w:r w:rsidRPr="002F0D80">
        <w:rPr>
          <w:rFonts w:ascii="宋体" w:hAnsi="宋体" w:cs="Calibri" w:hint="eastAsia"/>
          <w:kern w:val="0"/>
          <w:sz w:val="18"/>
          <w:szCs w:val="18"/>
        </w:rPr>
        <w:t>SUB_TYPE</w:t>
      </w:r>
      <w:r w:rsidRPr="002F0D80">
        <w:rPr>
          <w:rFonts w:ascii="宋体" w:hAnsi="宋体" w:hint="eastAsia"/>
        </w:rPr>
        <w:t>设为更新；</w:t>
      </w:r>
    </w:p>
    <w:p w:rsidR="00C4009E" w:rsidRPr="002F0D80" w:rsidRDefault="00C4009E">
      <w:pPr>
        <w:pStyle w:val="ab"/>
        <w:numPr>
          <w:ilvl w:val="0"/>
          <w:numId w:val="7"/>
        </w:numPr>
        <w:ind w:firstLineChars="0"/>
        <w:rPr>
          <w:rFonts w:ascii="宋体" w:hAnsi="宋体"/>
        </w:rPr>
      </w:pPr>
      <w:r w:rsidRPr="002F0D80">
        <w:rPr>
          <w:rFonts w:ascii="宋体" w:hAnsi="宋体" w:hint="eastAsia"/>
        </w:rPr>
        <w:t>ADGate将生成重新生成CDA文档，并将文档更新到平台；</w:t>
      </w:r>
    </w:p>
    <w:p w:rsidR="00C4009E" w:rsidRPr="002F0D80" w:rsidRDefault="00C4009E">
      <w:pPr>
        <w:widowControl/>
        <w:jc w:val="left"/>
        <w:rPr>
          <w:rFonts w:ascii="宋体" w:hAnsi="宋体"/>
        </w:rPr>
      </w:pPr>
    </w:p>
    <w:p w:rsidR="00C4009E" w:rsidRPr="002F0D80" w:rsidRDefault="00C4009E">
      <w:pPr>
        <w:pStyle w:val="1"/>
        <w:tabs>
          <w:tab w:val="clear" w:pos="432"/>
        </w:tabs>
        <w:spacing w:before="0" w:beforeAutospacing="0" w:after="0" w:afterAutospacing="0" w:line="360" w:lineRule="auto"/>
        <w:rPr>
          <w:rFonts w:ascii="宋体" w:hAnsi="宋体"/>
        </w:rPr>
      </w:pPr>
      <w:r w:rsidRPr="002F0D80">
        <w:rPr>
          <w:rFonts w:ascii="宋体" w:hAnsi="宋体"/>
        </w:rPr>
        <w:br w:type="page"/>
      </w:r>
      <w:bookmarkStart w:id="32" w:name="_Toc355794060"/>
      <w:bookmarkStart w:id="33" w:name="_Toc369870511"/>
      <w:bookmarkStart w:id="34" w:name="_Toc489622182"/>
      <w:bookmarkEnd w:id="29"/>
      <w:r w:rsidRPr="002F0D80">
        <w:rPr>
          <w:rFonts w:ascii="宋体" w:hAnsi="宋体" w:hint="eastAsia"/>
        </w:rPr>
        <w:lastRenderedPageBreak/>
        <w:t>数据元结构</w:t>
      </w:r>
      <w:bookmarkEnd w:id="32"/>
      <w:r w:rsidR="00855FBF" w:rsidRPr="002F0D80">
        <w:rPr>
          <w:rFonts w:ascii="宋体" w:hAnsi="宋体" w:hint="eastAsia"/>
        </w:rPr>
        <w:t>（</w:t>
      </w:r>
      <w:r w:rsidR="00455DE8" w:rsidRPr="002F0D80">
        <w:rPr>
          <w:rFonts w:ascii="宋体" w:hAnsi="宋体" w:hint="eastAsia"/>
        </w:rPr>
        <w:t>手术、用血、报卡</w:t>
      </w:r>
      <w:r w:rsidR="00855FBF" w:rsidRPr="002F0D80">
        <w:rPr>
          <w:rFonts w:ascii="宋体" w:hAnsi="宋体" w:hint="eastAsia"/>
        </w:rPr>
        <w:t>）</w:t>
      </w:r>
      <w:bookmarkEnd w:id="33"/>
      <w:bookmarkEnd w:id="34"/>
    </w:p>
    <w:p w:rsidR="00D77BBA" w:rsidRPr="002F0D80" w:rsidRDefault="00D77BBA" w:rsidP="00D77BBA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35" w:name="_Toc369870512"/>
      <w:bookmarkStart w:id="36" w:name="_Toc489622183"/>
      <w:r w:rsidRPr="002F0D80">
        <w:rPr>
          <w:rFonts w:ascii="宋体" w:hAnsi="宋体" w:hint="eastAsia"/>
        </w:rPr>
        <w:t>手术申请</w:t>
      </w:r>
      <w:r w:rsidR="00C04440" w:rsidRPr="002F0D80">
        <w:rPr>
          <w:rFonts w:ascii="宋体" w:hAnsi="宋体" w:hint="eastAsia"/>
        </w:rPr>
        <w:t>(已确定)</w:t>
      </w:r>
      <w:bookmarkEnd w:id="35"/>
      <w:bookmarkEnd w:id="36"/>
    </w:p>
    <w:p w:rsidR="00D77BBA" w:rsidRPr="002F0D80" w:rsidRDefault="00D77BBA" w:rsidP="00264A2C">
      <w:pPr>
        <w:pStyle w:val="3"/>
      </w:pPr>
      <w:bookmarkStart w:id="37" w:name="_Toc369870513"/>
      <w:bookmarkStart w:id="38" w:name="_Toc489622184"/>
      <w:r w:rsidRPr="002F0D80">
        <w:rPr>
          <w:rFonts w:hint="eastAsia"/>
        </w:rPr>
        <w:t>表结构说明</w:t>
      </w:r>
      <w:bookmarkEnd w:id="37"/>
      <w:bookmarkEnd w:id="38"/>
    </w:p>
    <w:p w:rsidR="003F37A9" w:rsidRPr="002F0D80" w:rsidRDefault="003F37A9" w:rsidP="003F37A9">
      <w:r w:rsidRPr="002F0D80">
        <w:rPr>
          <w:rFonts w:hint="eastAsia"/>
        </w:rPr>
        <w:t>结构定义：</w:t>
      </w:r>
      <w:r w:rsidRPr="002F0D80">
        <w:rPr>
          <w:rFonts w:ascii="宋体" w:hAnsi="宋体" w:cs="Arial" w:hint="eastAsia"/>
          <w:sz w:val="18"/>
          <w:szCs w:val="18"/>
        </w:rPr>
        <w:t>OperationRequest</w:t>
      </w:r>
    </w:p>
    <w:tbl>
      <w:tblPr>
        <w:tblW w:w="5555" w:type="pct"/>
        <w:tblInd w:w="-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1"/>
        <w:gridCol w:w="6"/>
        <w:gridCol w:w="1762"/>
        <w:gridCol w:w="1038"/>
        <w:gridCol w:w="2252"/>
        <w:gridCol w:w="1214"/>
        <w:gridCol w:w="3113"/>
      </w:tblGrid>
      <w:tr w:rsidR="002F0D80" w:rsidRPr="002F0D80" w:rsidTr="003F37A9"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字段名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(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长度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3F37A9">
        <w:trPr>
          <w:trHeight w:val="270"/>
        </w:trPr>
        <w:tc>
          <w:tcPr>
            <w:tcW w:w="5000" w:type="pct"/>
            <w:gridSpan w:val="7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OperationRequest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Operation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手术序列号，唯一序列号，EMR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加首字母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以区别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ClinicCode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住院流水号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门诊号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病案号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病历号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ClinicNo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Domain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VARCHAR2(64)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患者就诊流水号域ID，固定值，</w:t>
            </w:r>
          </w:p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住院为：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4.4</w:t>
            </w:r>
          </w:p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门诊为：</w:t>
            </w:r>
          </w:p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4.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PatientNo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Domain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VARCHAR2(64)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患者住院号/门诊</w:t>
            </w:r>
            <w:proofErr w:type="gramStart"/>
            <w:r w:rsidRPr="002F0D80">
              <w:rPr>
                <w:rFonts w:ascii="宋体" w:hAnsi="宋体" w:cs="Calibri" w:hint="eastAsia"/>
                <w:sz w:val="18"/>
                <w:szCs w:val="18"/>
              </w:rPr>
              <w:t>病历号域</w:t>
            </w:r>
            <w:proofErr w:type="gramEnd"/>
            <w:r w:rsidRPr="002F0D80">
              <w:rPr>
                <w:rFonts w:ascii="宋体" w:hAnsi="宋体" w:cs="Calibri" w:hint="eastAsia"/>
                <w:sz w:val="18"/>
                <w:szCs w:val="18"/>
              </w:rPr>
              <w:t>ID，固定值：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Pasource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门诊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/2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SexCode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Sexname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性别名称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Sexsystem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性别编码系统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Birthday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出生日期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PrepayCost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NUMBER(10,2)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预交金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DeptCode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住院科室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BedNo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病床号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BloodCode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患者血型代码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Bloodname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128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血型名称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Bloodsystem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血型编码系统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Diagnose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VARCHAR2(450)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手术主诊断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Diagnose2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VARCHAR2(450)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手术诊断2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Diagnose3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VARCHAR2(450)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手术诊断3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OpsKind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手术分类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,1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普通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/2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急诊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/3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感染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OpsDocd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手术医生编码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GuiDocd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指导医生编码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SickRoom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病房号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是 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PreDate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预约时间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Duration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NUMBER(4,2)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预定用时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AnesType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麻醉类型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HelperNum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助手数，计算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WashNurse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洗手护士数，申请单传空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AccoNurse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随台护士数，申请单传空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PrepNurse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巡回护士数，申请单传空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ExecDept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执行科室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ConsoleType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普通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2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加台</w:t>
            </w:r>
            <w:proofErr w:type="gramEnd"/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3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点台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4 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加急台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ApplyDocd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申请医生编码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ApplyDpcd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申请科室编码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ApplyDate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ApplyNote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申请备注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ApprDocd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审批医生编码，申请单传空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ApprDate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审批时间，申请单传空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ApprNote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审批备注，申请单传空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AnesDocd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麻醉医生编码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Degree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手术规模，申请单传空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InciType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切口类型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Yngerm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1 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有菌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无菌，申请单传空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Screenup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1 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幕上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2 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幕下，申请单传空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ConsoleCode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手术台，申请单传空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ReceptDate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接患者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时间，申请单传空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BloodType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是否允许医生查看安排结果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 1 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允许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2 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不允许，申请单传空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BloodNum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传染病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BloodUnit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台序</w:t>
            </w:r>
            <w:proofErr w:type="gramEnd"/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OpsNote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手术注意事项，申请单传空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AneNote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麻醉注意事项，申请单传空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Execstatus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手术申请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2 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手术审批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3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手术安排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4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手术完成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Ynfinished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未做手术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已做手术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Ynanesth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未麻醉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已麻醉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Folk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签字家属，申请单传空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RelaCode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家属关系，申请单传空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FolkComment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家属意见，申请单传空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Ynurgent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加急手术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,1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Ynchange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是否已经计费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, 1 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未收费</w:t>
            </w:r>
            <w:proofErr w:type="gramEnd"/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,0 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已计费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Ynheavy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同意使用自费项目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Ynspecial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特殊手术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操作员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Ynvalid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无效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Ynunite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合并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UniteNo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合并后手术序列号，申请单传空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Isneedacco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是否需要随台护士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Isneedprep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是否需要巡回护士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 xml:space="preserve"> 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RoomId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房间号，申请单传空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DocDpcd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手术医生科室编码（医生可能会发生转科，所以此处记录当时医生科室）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OrderII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医嘱ID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系统所在域ID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SurgeryOrganizationII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手术科室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HocusOrganizationII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麻醉科室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SurgeryDesc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archar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(100)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手术补充描述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Assistant1II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第一助手的唯一标识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Assistant2II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第二助手的唯一标识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Assistant3II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第三助手的唯一标识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Assistant1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第一助手姓名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Assistant2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第二助手姓名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Assistant3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第三助手姓名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InfectionHistory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archar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(60)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传染史或感染史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申请单标题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SubTitle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申请单副标题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RH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BloodType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RH血型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HBSAG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HbsAg（阴性/阳性/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不详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HCVAB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HCVAB（阴性/阳性/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不详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（阴性/阳性/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不详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SYPHILI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梅毒（阴性/阳性/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不详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OperationDemand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手术要求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Operation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Part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手术部位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Special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Machine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特殊器械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MachineNurse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是否需要器械护士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DrugFast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多重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耐药感染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AnesDoctor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是否需要麻醉医师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PrepareBlood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是否备血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是否自体血回收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ExClirculation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是否体外循环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Mini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Invasive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是否微创手术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Isolation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580" w:type="pct"/>
            <w:vAlign w:val="center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7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是否隔离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2F0D80" w:rsidRPr="002F0D80" w:rsidTr="003F37A9">
        <w:trPr>
          <w:trHeight w:val="270"/>
        </w:trPr>
        <w:tc>
          <w:tcPr>
            <w:tcW w:w="5000" w:type="pct"/>
            <w:gridSpan w:val="7"/>
          </w:tcPr>
          <w:p w:rsidR="003F37A9" w:rsidRPr="002F0D80" w:rsidRDefault="003F37A9" w:rsidP="003F37A9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OperationRequest/OperationList/OperationItem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ItemCode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项目编码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ItemName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项目名称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UnitPrice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number(8,2)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单价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FeeRate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number(3,2)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收费比例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Qty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数量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StockUnit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Degree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手术规模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IcniType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切口类型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Screenup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幕上幕下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Yngerm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1有菌/0无菌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OpePos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手术部位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Ynurgent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1加急/0否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Ynchange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1病危/0否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Ynheavy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1重症/0否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Ynspecial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1特殊手术/0否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MainFlag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主手术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/0否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Ynvalid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1有效/0无效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操作员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LevelCode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580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手术级别编码</w:t>
            </w:r>
          </w:p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 xml:space="preserve">1- 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一级手术；</w:t>
            </w:r>
          </w:p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 xml:space="preserve">2- 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二级手术；</w:t>
            </w:r>
          </w:p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 xml:space="preserve">3- 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三级手术；</w:t>
            </w:r>
          </w:p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 xml:space="preserve">4- 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四级手术；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Level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128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580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手术级别名称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9" w:type="pct"/>
            <w:gridSpan w:val="2"/>
          </w:tcPr>
          <w:p w:rsidR="003F37A9" w:rsidRPr="002F0D80" w:rsidRDefault="003F37A9" w:rsidP="003F37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Level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49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580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手术级别编码系统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000" w:type="pct"/>
            <w:gridSpan w:val="7"/>
            <w:vAlign w:val="center"/>
          </w:tcPr>
          <w:p w:rsidR="003F37A9" w:rsidRPr="002F0D80" w:rsidRDefault="003F37A9" w:rsidP="003F37A9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OperationRequest/DiagnoseList/DiagnoseItem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HappenNo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发生序号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DiagKind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诊断类别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IcdCode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诊断代码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DiagName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诊断名称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DiagDate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诊断日期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DoctCode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诊断医生代码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DiagDocName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诊断医师名称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DiagFlag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是否无效 1有效 0无效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DeptCode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MainFlag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是否主诊断  1 主诊断 0 其他诊断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Operationno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手术序号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Mark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操作员</w:t>
            </w:r>
          </w:p>
        </w:tc>
      </w:tr>
      <w:tr w:rsidR="002F0D80" w:rsidRPr="002F0D80" w:rsidTr="003F37A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16" w:type="pct"/>
            <w:vAlign w:val="center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845" w:type="pct"/>
            <w:gridSpan w:val="2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496" w:type="pct"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87" w:type="pct"/>
            <w:shd w:val="clear" w:color="auto" w:fill="auto"/>
            <w:noWrap/>
            <w:vAlign w:val="center"/>
            <w:hideMark/>
          </w:tcPr>
          <w:p w:rsidR="003F37A9" w:rsidRPr="002F0D80" w:rsidRDefault="003F37A9" w:rsidP="003F37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</w:tbl>
    <w:p w:rsidR="003F37A9" w:rsidRPr="002F0D80" w:rsidRDefault="003F37A9" w:rsidP="003F37A9"/>
    <w:p w:rsidR="003F37A9" w:rsidRPr="002F0D80" w:rsidRDefault="003F37A9" w:rsidP="003F37A9"/>
    <w:p w:rsidR="003F37A9" w:rsidRPr="002F0D80" w:rsidRDefault="003F37A9" w:rsidP="003F37A9">
      <w:pPr>
        <w:pStyle w:val="3"/>
        <w:numPr>
          <w:ilvl w:val="2"/>
          <w:numId w:val="9"/>
        </w:numPr>
        <w:tabs>
          <w:tab w:val="clear" w:pos="576"/>
          <w:tab w:val="clear" w:pos="3273"/>
          <w:tab w:val="num" w:pos="709"/>
        </w:tabs>
        <w:spacing w:before="0" w:beforeAutospacing="0" w:after="0" w:afterAutospacing="0" w:line="360" w:lineRule="auto"/>
        <w:ind w:leftChars="-1" w:left="709" w:hangingChars="253" w:hanging="711"/>
      </w:pPr>
      <w:bookmarkStart w:id="39" w:name="_Toc369870623"/>
      <w:bookmarkStart w:id="40" w:name="_Toc382141853"/>
      <w:bookmarkStart w:id="41" w:name="_Toc489622185"/>
      <w:r w:rsidRPr="002F0D80">
        <w:rPr>
          <w:rFonts w:hint="eastAsia"/>
        </w:rPr>
        <w:t>XML结构范例</w:t>
      </w:r>
      <w:bookmarkEnd w:id="39"/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F37A9" w:rsidRPr="002F0D80" w:rsidTr="003F37A9">
        <w:tc>
          <w:tcPr>
            <w:tcW w:w="9576" w:type="dxa"/>
            <w:shd w:val="clear" w:color="auto" w:fill="auto"/>
          </w:tcPr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&lt;OperationRequest&gt;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&lt;OperationNo&gt;手术序列号，唯一序列号，EMR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加首字母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以区别&lt;/OperationNo&gt;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&lt;ClinicCode&gt;住院流水号/门诊号&lt;/ClinicCode&gt;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&lt;PatientNo&gt;病案号/病历号&lt;/PatientNo&gt;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Calibri"/>
                <w:sz w:val="18"/>
                <w:szCs w:val="18"/>
              </w:rPr>
              <w:t>ClinicNo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Domain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患者就诊流水号域ID，固定值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/>
                <w:sz w:val="18"/>
                <w:szCs w:val="18"/>
              </w:rPr>
              <w:t>ClinicNo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Domain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Calibri"/>
                <w:sz w:val="18"/>
                <w:szCs w:val="18"/>
              </w:rPr>
              <w:t>PatientNo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Domain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患者住院号/门诊</w:t>
            </w:r>
            <w:proofErr w:type="gramStart"/>
            <w:r w:rsidRPr="002F0D80">
              <w:rPr>
                <w:rFonts w:ascii="宋体" w:hAnsi="宋体" w:cs="Calibri" w:hint="eastAsia"/>
                <w:sz w:val="18"/>
                <w:szCs w:val="18"/>
              </w:rPr>
              <w:t>病历号域</w:t>
            </w:r>
            <w:proofErr w:type="gramEnd"/>
            <w:r w:rsidRPr="002F0D80">
              <w:rPr>
                <w:rFonts w:ascii="宋体" w:hAnsi="宋体" w:cs="Calibri" w:hint="eastAsia"/>
                <w:sz w:val="18"/>
                <w:szCs w:val="18"/>
              </w:rPr>
              <w:t>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/>
                <w:sz w:val="18"/>
                <w:szCs w:val="18"/>
              </w:rPr>
              <w:t>PatientNo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Domain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&lt;Pasource&gt;1门诊/2住院&lt;/Pasource&gt;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&lt;Name&gt;患者姓名&lt;/Name&gt;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&lt;SexCode&gt;性别&lt;/SexCode&gt;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&lt;Birthday&gt;出生日期&lt;/Birthday&gt;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&lt;PrepayCost&gt;预交金&lt;/PrepayCost&gt;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&lt;DeptCode&gt;住院科室&lt;/DeptCode&gt;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&lt;BedNo&gt;病床号&lt;/BedNo&gt;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&lt;BloodCode&gt;患者血型代码&lt;/BloodCode&gt;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&lt;Bloodname&gt;血型名称&lt;/Bloodname&gt;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&lt;Bloodsystem&gt;血型编码系统&lt;/Bloodsystem&gt;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&lt;Diagnose&gt;手术主诊断&lt;/Diagnose&gt;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&lt;Diagnose2&gt;手术诊断2&lt;/Diagnose2&gt;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&lt;Diagnose3&gt;手术诊断3&lt;/Diagnose3&gt;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&lt;OpsKind&gt;手术分类,1普通/2急诊/3感染&lt;/OpsKind&gt;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&lt;OpsDocd&gt;手术医生编码&lt;/OpsDocd&gt;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&lt;GuiDocd&gt;指导医生编码&lt;/GuiDocd&gt;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&lt;SickRoom&gt;病房号&lt;/SickRoom&gt;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&lt;PreDate&gt;预约时间&lt;/PreDate&gt;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&lt;Duration&gt;预定用时&lt;/Duration&gt;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&lt;AnesType&gt;麻醉类型&lt;/AnesType&gt;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&lt;HelperNum&gt;助手数，计算&lt;/HelperNum&gt;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&lt;WashNurse&gt;洗手护士数，申请单传空&lt;/WashNurse&gt;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&lt;AccoNurse&gt;随台护士数，申请单传空&lt;/AccoNurse&gt;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&lt;PrepNurse&gt;巡回护士数，申请单传空&lt;/PrepNurse&gt;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&lt;ExecDept&gt;执行科室&lt;/ExecDept&gt;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&lt;ConsoleType&gt;1普通 2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加台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 xml:space="preserve"> 3点台 4 加急台&lt;/ConsoleType&gt;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&lt;ApplyDocd&gt;申请医生编码&lt;/ApplyDocd&gt;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&lt;ApplyDpcd&gt;申请科室编码&lt;/ApplyDpcd&gt;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&lt;ApplyDate&gt;申请时间&lt;/ApplyDate&gt;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&lt;ApplyNote&gt;申请备注&lt;/ApplyNote&gt;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&lt;ApprDocd&gt;审批医生编码，申请单传空&lt;/ApprDocd&gt;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&lt;ApprDate&gt;审批时间，申请单传空&lt;/ApprDate&gt;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&lt;ApprNote&gt;审批备注，申请单传空&lt;/ApprNote&gt;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&lt;AnesDocd&gt;麻醉医生编码&lt;/AnesDocd&gt;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&lt;Degree&gt;手术规模，申请单传空&lt;/Degree&gt;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&lt;InciType&gt;切口类型&lt;/InciType&gt;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&lt;Yngerm&gt;1 有菌 0无菌，申请单传空&lt;/Yngerm&gt;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&lt;Screenup&gt;1 幕上 2 幕下，申请单传空&lt;/Screenup&gt;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&lt;ConsoleCode&gt;手术台，申请单传空&lt;/ConsoleCode&gt;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&lt;ReceptDate&gt;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接患者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时间，申请单传空&lt;/ReceptDate&gt;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&lt;BloodType&gt;是否允许医生查看安排结果  1 允许 2 不允许，申请单传空&lt;/BloodType&gt;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&lt;BloodNum&gt;血量，申请单传空&lt;/BloodNum&gt;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&lt;BloodUnit&gt;用血单位，申请单传空&lt;/BloodUnit&gt;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&lt;OpsNote&gt;手术注意事项，申请单传空&lt;/OpsNote&gt;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&lt;AneNote&gt;麻醉注意事项，申请单传空&lt;/AneNote&gt;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&lt;Execstatus&gt;1手术申请 2 手术审批 3手术安排 4手术完成&lt;/Execstatus&gt;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&lt;Ynfinished&gt;0未做手术/1已做手术&lt;/Ynfinished&gt;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&lt;Ynanesth&gt;0未麻醉/1已麻醉&lt;/Ynanesth&gt;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&lt;Folk&gt;签字家属，申请单传空&lt;/Folk&gt;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&lt;RelaCode&gt;家属关系，申请单传空&lt;/RelaCode&gt;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&lt;FolkComment&gt;家属意见，申请单传空&lt;/FolkComment&gt;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&lt;Ynurgent&gt;加急手术,1是/0否&lt;/Ynurgent&gt;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 xml:space="preserve">&lt;Ynchange&gt;是否已经计费 , 1 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未收费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,0 已计费&lt;/Ynchange&gt;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&lt;Ynheavy&gt;1重症/0否&lt;/Ynheavy&gt;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&lt;Ynspecial&gt;1特殊手术/0否&lt;/Ynspecial&gt;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&lt;OperCode&gt;操作员&lt;/OperCode&gt;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&lt;Ynvalid&gt;1有效/0无效&lt;/Ynvalid&gt;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&lt;Ynunite&gt;1合并/0否&lt;/Ynunite&gt;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&lt;UniteNo&gt;合并后手术序列号，申请单传空&lt;/UniteNo&gt;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&lt;Isneedacco&gt;是否需要随台护士 0是/1否&lt;/Isneedacco&gt;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&lt;Isneedprep&gt;是否需要巡回护士 0是/1否&lt;/Isneedprep&gt;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&lt;RoomId&gt;房间号，申请单传空&lt;/RoomId&gt;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&lt;DocDpcd&gt;手术医生科室编码（医生可能会发生转科，所以此处记录当时医生科室）&lt;/DocDpcd&gt;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&lt;OrderII&gt;医嘱ID&lt;/OrderII&gt;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&gt;系统所在域ID&lt;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/DomainID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&lt;SurgeryOrganizationII&gt;手术科室&lt;/SurgeryOrganizationII&gt;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&lt;HocusOrganizationII&gt;麻醉科室&lt;/HocusOrganizationII&gt;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&lt;SurgeryDesc&gt;手术补充描述&lt;/SurgeryDesc&gt;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&lt;Assistant1II&gt;第一助手的唯一标识&lt;/Assistant1II&gt;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&lt;Assistant2II&gt;第二助手的唯一标识&lt;/Assistant2II&gt;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&lt;Assistant3II&gt;第三助手的唯一标识&lt;/Assistant3II&gt;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&lt;Assistant1&gt;第一助手姓名&lt;/Assistant1&gt;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&lt;Assistant1&gt;第二助手姓名&lt;/Assistant1&gt;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&lt;Assistant1&gt;第三助手姓名&lt;/Assistant1&gt;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&lt;InfectionHistory&gt;传染史或感染史&lt;/InfectionHistory&gt;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&lt;Title&gt;申请单标题&lt;/Title&gt;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&lt;SubTitle&gt;申请单副标题&lt;/SubTitle&gt;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RH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BloodType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RH血型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RH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BloodType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HBSAG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HBSAG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HBSAG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HCVAB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HCVAB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HCVAB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SYPHILI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&gt;梅毒&lt;/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SYPHILI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OperationDemand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&gt;手术要求&lt;/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OperationDemand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Operation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Part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&gt;手术部位&lt;/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Operation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Part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Special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Machine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特殊器械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Special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Machine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MachineNurse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&gt;是否需要器械护士&lt;/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MachineNurse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DrugFast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多重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耐药感染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DrugFast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AnesDoctor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是否需要麻醉医师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AnesDoctor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PrepareBlood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是否备血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PrepareBlood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是否自体血回收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是否体外循环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Mini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Invasive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是否微创手术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Mini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Invasive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Isolation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是否隔离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Isolation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&lt;OperationList&gt;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&lt;OperationItem&gt;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&lt;ItemCode&gt;项目编码&lt;/ItemCode&gt;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&lt;ItemName&gt;项目名称&lt;/ItemName&gt;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&lt;UnitPrice&gt;单价&lt;/UnitPrice&gt;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&lt;FeeRate&gt;收费比例&lt;/FeeRate&gt;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&lt;Qty&gt;数量&lt;/Qty&gt;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&lt;StockUnit&gt;单位&lt;/StockUnit&gt;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&lt;Degree&gt;手术规模&lt;/Degree&gt;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&lt;IcniType&gt;切口类型&lt;/IcniType&gt;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&lt;Screenup&gt;幕上幕下&lt;/Screenup&gt;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&lt;Yngerm&gt;1有菌/0无菌&lt;/Yngerm&gt;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&lt;OpePos&gt;手术部位&lt;/OpePos&gt;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&lt;Ynurgent&gt;1加急/0否&lt;/Ynurgent&gt;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&lt;Ynchange&gt;1病危/0否&lt;/Ynchange&gt;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&lt;Ynheavy&gt;1重症/0否&lt;/Ynheavy&gt;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&lt;Ynspecial&gt;1特殊手术/0否&lt;/Ynspecial&gt;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&lt;MainFlag&gt;1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主手术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/0否&lt;/MainFlag&gt;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&lt;Remark&gt;备注&lt;/Remark&gt;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&lt;Ynvalid&gt;1有效/0无效&lt;/Ynvalid&gt;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&lt;OperCode&gt;操作员&lt;/OperCode&gt;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&lt;LevelCode&gt;手术级别编码&lt;/LevelCode&gt;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&lt;LevelName&gt;手术级别名称&lt;/LevelName&gt;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&lt;LevelSystem&gt;手术级别编码系统&lt;/LevelSystem&gt;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&lt;/OperationItem&gt;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&lt;OperationItem&gt;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......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&lt;/OperationItem&gt;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&lt;/OperationList&gt;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&lt;DiagnoseList&gt;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&lt;DiagnoseItem&gt;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&lt;HappenNo&gt;发生序号&lt;/HappenNo&gt;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&lt;DiagKind&gt;诊断类别&lt;/DiagKind&gt;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&lt;IcdCode&gt;诊断代码&lt;/IcdCode&gt;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&lt;DiagName&gt;诊断名称&lt;/DiagName&gt;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&lt;DiagDate&gt;诊断日期&lt;/DiagDate&gt;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&lt;DoctCode&gt;诊断医生代码&lt;/DoctCode&gt;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&lt;DiagDocName&gt;诊断医师名称&lt;/DiagDocName&gt;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&lt;DiagFlag&gt;是否无效 1有效 0无效&lt;/DiagFlag&gt;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&lt;DeptCode&gt;科室&lt;/DeptCode&gt;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&lt;MainFlag&gt;是否主诊断  1 主诊断 0 其他诊断&lt;/MainFlag&gt;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&lt;Operationno&gt;手术序号&lt;/Operationno&gt;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&lt;Mark&gt;备注&lt;/Mark&gt;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&lt;OperCode&gt;操作员&lt;/OperCode&gt;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&lt;/DiagnoseItem&gt;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&lt;DiagnoseItem&gt;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......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&lt;/DiagnoseItem&gt;</w:t>
            </w:r>
          </w:p>
          <w:p w:rsidR="003F37A9" w:rsidRPr="002F0D80" w:rsidRDefault="003F37A9" w:rsidP="003F37A9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&lt;/DiagnoseList&gt;</w:t>
            </w:r>
          </w:p>
          <w:p w:rsidR="003F37A9" w:rsidRPr="002F0D80" w:rsidRDefault="003F37A9" w:rsidP="003F37A9">
            <w:pPr>
              <w:rPr>
                <w:rFonts w:ascii="Calibri" w:hAnsi="Calibri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lastRenderedPageBreak/>
              <w:t>&lt;/OperationRequest&gt;</w:t>
            </w:r>
          </w:p>
        </w:tc>
      </w:tr>
    </w:tbl>
    <w:p w:rsidR="00D77BBA" w:rsidRPr="002F0D80" w:rsidRDefault="00D77BBA"/>
    <w:p w:rsidR="00AF6AA7" w:rsidRPr="002F0D80" w:rsidRDefault="00AF6AA7"/>
    <w:p w:rsidR="00154039" w:rsidRPr="002F0D80" w:rsidRDefault="00154039"/>
    <w:p w:rsidR="00D77BBA" w:rsidRPr="002F0D80" w:rsidRDefault="00FF2080" w:rsidP="00FF2080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42" w:name="_Toc369870515"/>
      <w:bookmarkStart w:id="43" w:name="_Toc489622186"/>
      <w:r w:rsidRPr="002F0D80">
        <w:rPr>
          <w:rFonts w:ascii="宋体" w:hAnsi="宋体" w:hint="eastAsia"/>
        </w:rPr>
        <w:t>用</w:t>
      </w:r>
      <w:proofErr w:type="gramStart"/>
      <w:r w:rsidRPr="002F0D80">
        <w:rPr>
          <w:rFonts w:ascii="宋体" w:hAnsi="宋体" w:hint="eastAsia"/>
        </w:rPr>
        <w:t>血申请</w:t>
      </w:r>
      <w:proofErr w:type="gramEnd"/>
      <w:r w:rsidRPr="002F0D80">
        <w:rPr>
          <w:rFonts w:ascii="宋体" w:hAnsi="宋体" w:hint="eastAsia"/>
        </w:rPr>
        <w:t>(已确定)</w:t>
      </w:r>
      <w:bookmarkEnd w:id="42"/>
      <w:bookmarkEnd w:id="43"/>
    </w:p>
    <w:p w:rsidR="00FF2080" w:rsidRPr="002F0D80" w:rsidRDefault="00FF2080" w:rsidP="00264A2C">
      <w:pPr>
        <w:pStyle w:val="3"/>
      </w:pPr>
      <w:bookmarkStart w:id="44" w:name="_Toc369870516"/>
      <w:bookmarkStart w:id="45" w:name="_Toc489622187"/>
      <w:r w:rsidRPr="002F0D80">
        <w:rPr>
          <w:rFonts w:hint="eastAsia"/>
        </w:rPr>
        <w:t>表结构</w:t>
      </w:r>
      <w:r w:rsidR="00476910" w:rsidRPr="002F0D80">
        <w:rPr>
          <w:rFonts w:hint="eastAsia"/>
        </w:rPr>
        <w:t>说明</w:t>
      </w:r>
      <w:bookmarkEnd w:id="44"/>
      <w:bookmarkEnd w:id="45"/>
    </w:p>
    <w:p w:rsidR="00FF2080" w:rsidRPr="002F0D80" w:rsidRDefault="00FF2080" w:rsidP="00FF2080">
      <w:r w:rsidRPr="002F0D80">
        <w:rPr>
          <w:rFonts w:hint="eastAsia"/>
        </w:rPr>
        <w:t>结构定义：</w:t>
      </w:r>
      <w:r w:rsidR="00964BCC" w:rsidRPr="002F0D80">
        <w:rPr>
          <w:rFonts w:ascii="宋体" w:hAnsi="宋体"/>
          <w:sz w:val="18"/>
          <w:szCs w:val="18"/>
        </w:rPr>
        <w:t>UseBloodRequest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2F0D80" w:rsidRPr="002F0D80" w:rsidTr="003C24AE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(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长度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3C24AE">
        <w:trPr>
          <w:trHeight w:val="213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ApplyNum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用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血申请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ApplyState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申请状态(1申请、2配血、3发血、4作废)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ApplyState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申请状态名称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ApplyState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申请状态编码系统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 住院 ，2 门诊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住院号/门诊病历号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患者住院号/门诊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病历号域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就诊流水号(住院流水号 门诊流水号)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患者就诊流水号域ID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性别代码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SexSystem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DeptCode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病区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NurseCellCode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所属护士站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BedNo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床号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Diagnose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临时诊断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DiagnoseName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BloodAim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输血目的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Quality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输血性质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Quality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输血性质名称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Quality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输血性质编码系统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Insource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受血者属地ID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Insource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受血者属地名称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Insource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受血者属地编码系统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预定输血日期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BloodKind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申请血型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BloodKind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申请血型名称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BloodKind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申请血型编码系统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BloodTypeCode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申请血液成分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BloodType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申请血液成分名称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BloodType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申请血液成分编码系统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Quantity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NUMBER(14,2)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申请数量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StockUnit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血液成分单位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Rh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RH </w:t>
            </w:r>
          </w:p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 阳性  0 阴性  2 待查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Rh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RH名称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RhSystem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RH编码系统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Pregnant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孕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产情况</w:t>
            </w:r>
            <w:proofErr w:type="gramEnd"/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Hematin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受血者血红蛋白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Hct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受血者HCT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Platelet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受血者血小板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Alt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受血者ALT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AntiHcv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受血者Anti-HCV  </w:t>
            </w:r>
          </w:p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 阳性  0 阴性  2 待查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AntiHcv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Anti-HCV名称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AntiHcv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Anti-HCV编码系统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AntiHiv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受血者Anti-HIV1/2 </w:t>
            </w:r>
          </w:p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 阳性  0 阴性  2 待查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AntiHiv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Anti-HIV名称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AntiHiv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Anti-HIV编码系统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Lues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受血者梅毒 </w:t>
            </w:r>
          </w:p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 阳性  0 阴性  2 待查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Lues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受血者梅毒名称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Lues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受血者梅毒编码系统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Hbsag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受血者HbsAg  1 阳性  0 阴性  2 待查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Hbsag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HbsAg名称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Hbsag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HbsAg编码系统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Bloodhistory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既往输血史(0无,有n次)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PatientBloodkind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受血者血型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IsCharge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用血互助金（缴纳、免交）  1 缴纳 0 免交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ApplyDocCode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申请医师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ApplyTime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ChargeDocCode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主治医师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MatchResult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'1'</w:t>
            </w: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配血结果 1 有效 0 无效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CancelCode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作废人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CancelDate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作废时间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操作员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Reacthistory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输血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反应史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0 无  1发热  2过敏 3其它 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Reacthistory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输血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反应史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Reacthistory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输血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反应史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Drughistory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药物史  </w:t>
            </w:r>
          </w:p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0无  1使用肝素 2右旋糖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酐</w:t>
            </w:r>
            <w:proofErr w:type="gramEnd"/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Drughistory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药物史名称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Drughistory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药物史编码系统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SpecialistDirector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专科主任ID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SpecialistDirector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专科主任名称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</w:t>
            </w:r>
          </w:p>
        </w:tc>
      </w:tr>
      <w:tr w:rsidR="00FF20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科室名称</w:t>
            </w:r>
          </w:p>
        </w:tc>
      </w:tr>
    </w:tbl>
    <w:p w:rsidR="00FF2080" w:rsidRPr="002F0D80" w:rsidRDefault="00FF2080" w:rsidP="00FF2080"/>
    <w:p w:rsidR="00FF2080" w:rsidRPr="002F0D80" w:rsidRDefault="00FF2080" w:rsidP="00264A2C">
      <w:pPr>
        <w:pStyle w:val="3"/>
      </w:pPr>
      <w:bookmarkStart w:id="46" w:name="_Toc369870517"/>
      <w:bookmarkStart w:id="47" w:name="_Toc489622188"/>
      <w:r w:rsidRPr="002F0D80">
        <w:rPr>
          <w:rFonts w:hint="eastAsia"/>
        </w:rPr>
        <w:t>XML结构范例</w:t>
      </w:r>
      <w:bookmarkEnd w:id="46"/>
      <w:bookmarkEnd w:id="47"/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5"/>
      </w:tblGrid>
      <w:tr w:rsidR="00D15388" w:rsidRPr="002F0D80" w:rsidTr="003C24AE">
        <w:trPr>
          <w:jc w:val="center"/>
        </w:trPr>
        <w:tc>
          <w:tcPr>
            <w:tcW w:w="9215" w:type="dxa"/>
            <w:shd w:val="clear" w:color="auto" w:fill="auto"/>
          </w:tcPr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&lt;UseBloodRequest&gt;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&lt;ApplyNum&gt;用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血申请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单号&lt;/ApplyNum&gt;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&lt;ApplyState&gt;申请状态(1申请、2配血、3发血、4作废)&lt;/ApplyState&gt;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&lt;ApplyStateName&gt;申请状态名称&lt;/ApplyStateName&gt;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&lt;ApplyStateSystem&gt;申请状态编码系统&lt;/ApplyStateSystem&gt;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&lt;PatientType&gt;1 住院 ，2 门诊&lt;/PatientType&gt;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&lt;PatientNo&gt;住院号/门诊病历号&lt;/PatientNo&gt;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&lt;ClinicNo&gt;就诊流水号(住院流水号 门诊流水号)&lt;/ClinicNo&gt;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&lt;Name&gt;患者姓名&lt;/Name&gt;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&lt;SexCode&gt;性别代码&lt;/SexCode&gt;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&lt;Age&gt;年龄&lt;/Age&gt;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&lt;DeptCode&gt;病区&lt;/DeptCode&gt;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&lt;NurseCellCode&gt;所属护士站&lt;/NurseCellCode&gt;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&lt;BedNo&gt;床号&lt;/BedNo&gt;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&lt;Diagnose&gt;临时诊断&lt;/Diagnose&gt;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&lt;DiagnoseName&gt;诊断名称&lt;/DiagnoseName&gt;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&lt;BloodAim&gt;输血目的&lt;/BloodAim&gt;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&lt;Quality&gt;输血性质&lt;/Quality&gt;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&lt;QualityName&gt;输血性质名称&lt;/QualityName&gt;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&lt;QualitySystem&gt;输血性质编码系统&lt;/QualitySystem&gt;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&lt;Insource&gt;受血者属地ID&lt;/Insource&gt;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&lt;InsourceName&gt;受血者属地名称&lt;/InsourceName&gt;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&lt;InsourceSystem&gt;受血者属地编码系统&lt;/InsourceSystem&gt;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&lt;OrderTime&gt;预定输血日期&lt;/OrderTime&gt;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&lt;BloodKind&gt;申请血型&lt;/BloodKind&gt;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&lt;BloodKindName&gt;申请血型名称&lt;/BloodKindName&gt;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&lt;BloodKindSystem&gt;申请血型编码系统&lt;/BloodKindSystem&gt;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&lt;BloodTypeCode&gt;申请血液成分&lt;/BloodTypeCode&gt;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&lt;BloodTypeName&gt;申请血液成分名称&lt;/BloodTypeName&gt;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&lt;BloodTypeSystem&gt;申请血液成分编码系统&lt;/BloodTypeSystem&gt;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&lt;Quantity&gt;申请数量&lt;/Quantity&gt;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&lt;StockUnit&gt;血液成分单位&lt;/StockUnit&gt;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&lt;Rh&gt; 1 阳性  0 阴性  2 待查&lt;/Rh&gt;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&lt;RhName&gt;RH名称&lt;/RhName&gt;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&lt;RhSystem&gt;RH编码系统&lt;/RhSystem&gt;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&lt;Pregnant&gt;孕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产情况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&lt;/Pregnant&gt;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&lt;Hematin&gt;受血者血红蛋白&lt;/Hematin&gt;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&lt;Hct&gt;受血者HCT&lt;/Hct&gt;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&lt;Platelet&gt;受血者血小板&lt;/Platelet&gt;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&lt;Alt&gt;受血者ALT&lt;/Alt&gt;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&lt;AntiHcv&gt;受血者Anti-HCV&lt;/AntiHcv&gt;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&lt;AntiHcvName&gt;Anti-HCV名称&lt;/AntiHcvName&gt;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&lt;AntiHcvSystem&gt;Anti-HCV编码系统&lt;/AntiHcvSystem&gt;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&lt;AntiHiv&gt;受血者Anti-HIV1/2 &lt;/AntiHiv&gt;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&lt;AntiHivName&gt;Anti-HIV名称&lt;/AntiHivName&gt;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&lt;AntiHivSystem&gt;Anti-HIV编码系统&lt;/AntiHivSystem&gt;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&lt;Lues&gt;受血者梅毒 &lt;/Lues&gt;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&lt;LuesName&gt;受血者梅毒名称&lt;/LuesName&gt;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&lt;LuesSystem&gt;受血者梅毒编码系统&lt;/LuesSystem&gt;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&lt;Hbsag&gt;受血者HbsAg&lt;/Hbsag&gt;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&lt;HbsagName&gt;HbsAg名称&lt;/HbsagName&gt;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&lt;HbsagSystem&gt;HbsAg编码系统&lt;/HbsagSystem&gt;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&lt;Bloodhistory&gt;既往输血史(0无,有n次)&lt;/Bloodhistory&gt;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&lt;PatientBloodkind&gt;受血者血型&lt;/PatientBloodkind&gt;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&lt;IsCharge&gt;用血互助金（缴纳、免交）  1 缴纳 0 免交&lt;/IsCharge&gt;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&lt;ApplyDocCode&gt;申请医师&lt;/ApplyDocCode&gt;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&lt;ApplyTime&gt;申请时间&lt;/ApplyTime&gt;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&lt;ChargeDocCode&gt;主治医师&lt;/ChargeDocCode&gt;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&lt;Remarks&gt;备注&lt;/Remarks&gt;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&lt;MatchResult&gt;配血结果 1 有效 0 无效&lt;/MatchResult&gt;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&lt;CancelCode&gt;作废人&lt;/CancelCode&gt;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&lt;CancelDate&gt;作废时间&lt;/CancelDate&gt;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&lt;OperCode&gt;操作员&lt;/OperCode&gt;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&lt;Reacthistory&gt;输血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反应史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 xml:space="preserve">   0 无  1发热  2过敏 3其它 &lt;/Reacthistory&gt;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&lt;ReacthistoryName&gt;输血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反应史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名称&lt;/ReacthistoryName&gt;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&lt;ReacthistorySystem&gt;输血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反应史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编码系统&lt;/ReacthistorySystem&gt;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&lt;Drughistory&gt;药物史 &lt;/Drughistory&gt;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&lt;DrughistoryName&gt;药物史名称&lt;/DrughistoryName&gt;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&lt;DrughistorySystem&gt;药物史编码系统&lt;/DrughistorySystem&gt;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&lt;SpecialistDirectorID&gt;专科主任ID&lt;/SpecialistDirectorID&gt;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&lt;SpecialistDirectorName&gt;专科主任名称&lt;/SpecialistDirectorName&gt;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&lt;ApplyDepartmentsID&gt;申请科室&lt;/ApplyDepartmentsID&gt;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&lt;ApplyDepartmentsName&gt;申请科室名称&lt;/ApplyDepartmentsName&gt;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&lt;/UseBloodRequest&gt;</w:t>
            </w:r>
          </w:p>
        </w:tc>
      </w:tr>
    </w:tbl>
    <w:p w:rsidR="00FF2080" w:rsidRPr="002F0D80" w:rsidRDefault="00FF2080" w:rsidP="00FF2080"/>
    <w:p w:rsidR="00FF2080" w:rsidRPr="002F0D80" w:rsidRDefault="00FF2080" w:rsidP="00FF2080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48" w:name="_Toc369870518"/>
      <w:bookmarkStart w:id="49" w:name="_Toc489622189"/>
      <w:r w:rsidRPr="002F0D80">
        <w:rPr>
          <w:rFonts w:ascii="宋体" w:hAnsi="宋体" w:hint="eastAsia"/>
        </w:rPr>
        <w:t>传染病</w:t>
      </w:r>
      <w:proofErr w:type="gramStart"/>
      <w:r w:rsidRPr="002F0D80">
        <w:rPr>
          <w:rFonts w:ascii="宋体" w:hAnsi="宋体" w:hint="eastAsia"/>
        </w:rPr>
        <w:t>报卡申请</w:t>
      </w:r>
      <w:proofErr w:type="gramEnd"/>
      <w:r w:rsidRPr="002F0D80">
        <w:rPr>
          <w:rFonts w:ascii="宋体" w:hAnsi="宋体" w:hint="eastAsia"/>
        </w:rPr>
        <w:t>(已确定)</w:t>
      </w:r>
      <w:bookmarkEnd w:id="48"/>
      <w:bookmarkEnd w:id="49"/>
    </w:p>
    <w:p w:rsidR="00FF2080" w:rsidRPr="002F0D80" w:rsidRDefault="00FF2080" w:rsidP="00264A2C">
      <w:pPr>
        <w:pStyle w:val="3"/>
      </w:pPr>
      <w:bookmarkStart w:id="50" w:name="_Toc369870519"/>
      <w:bookmarkStart w:id="51" w:name="_Toc489622190"/>
      <w:r w:rsidRPr="002F0D80">
        <w:rPr>
          <w:rFonts w:hint="eastAsia"/>
        </w:rPr>
        <w:t>表结构说明</w:t>
      </w:r>
      <w:bookmarkEnd w:id="50"/>
      <w:bookmarkEnd w:id="51"/>
    </w:p>
    <w:p w:rsidR="00FF2080" w:rsidRPr="002F0D80" w:rsidRDefault="00FF2080" w:rsidP="00FF2080">
      <w:r w:rsidRPr="002F0D80">
        <w:rPr>
          <w:rFonts w:hint="eastAsia"/>
        </w:rPr>
        <w:t>结构定义：</w:t>
      </w:r>
      <w:r w:rsidRPr="002F0D80">
        <w:rPr>
          <w:rFonts w:ascii="宋体" w:hAnsi="宋体" w:cs="Arial"/>
          <w:sz w:val="18"/>
          <w:szCs w:val="18"/>
        </w:rPr>
        <w:t>Infectious</w:t>
      </w:r>
      <w:r w:rsidRPr="002F0D80">
        <w:rPr>
          <w:rFonts w:ascii="宋体" w:hAnsi="宋体" w:cs="Arial" w:hint="eastAsia"/>
          <w:sz w:val="18"/>
          <w:szCs w:val="18"/>
        </w:rPr>
        <w:t>D</w:t>
      </w:r>
      <w:r w:rsidRPr="002F0D80">
        <w:rPr>
          <w:rFonts w:ascii="宋体" w:hAnsi="宋体" w:cs="Arial"/>
          <w:sz w:val="18"/>
          <w:szCs w:val="18"/>
        </w:rPr>
        <w:t>isease</w:t>
      </w:r>
      <w:r w:rsidRPr="002F0D80">
        <w:rPr>
          <w:rFonts w:ascii="宋体" w:hAnsi="宋体" w:cs="Arial" w:hint="eastAsia"/>
          <w:sz w:val="18"/>
          <w:szCs w:val="18"/>
        </w:rPr>
        <w:t>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2F0D80" w:rsidRPr="002F0D80" w:rsidTr="003C24AE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(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长度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3C24AE">
        <w:trPr>
          <w:trHeight w:val="333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FF2080" w:rsidRPr="002F0D80" w:rsidRDefault="00FF2080" w:rsidP="003C24AE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/>
                <w:b/>
                <w:sz w:val="18"/>
                <w:szCs w:val="18"/>
              </w:rPr>
              <w:t>Infectious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D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isease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Request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患者号（住院号、病历号）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患者住院号/门诊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病历号域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就诊流水号(住院流水号 门诊流水号)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患者就诊流水号域ID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报告卡编号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C门诊 I住院 O其它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PatientParents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14岁以下家长姓名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PatientId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身份证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'O'</w:t>
            </w: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性别（F女2、M男1、O其他3，U未知0）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Birthday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出生日期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NUMBER(3)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AgeUnit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'0'</w:t>
            </w: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年龄单位（0岁、1月、2日）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PatientProfession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患者职业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PatientProfession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患者职业名称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PatientProfession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患者职业编码系统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WorkPlace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工作单位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Telephone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HomeArea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归属（0本县区、1本市其它县区、2本省其他县区、3外省、4港澳台、5外籍）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HomeArea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归属名称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HomeArea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归属编码系统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HomeProvince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省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HomeCity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市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HomeCouty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县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HomeTown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镇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HomePlace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详细地址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PatientDept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患者科室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DiseaseClass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疾病分类（0甲、1乙、2丙、3重点监控、4广州市法定、5其它）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DiseaseClass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传染病疾病分类名称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DiseaseCode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传染病疾病编码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DiseaseClass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传染病疾病分类编码系统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DiseaseName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疾病名称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Disease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疾病名称代码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InfectDate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发病日期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DiagnosisDate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DeadDate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死亡日期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CaseClass1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病例分型（大类，如疑似病例、病原携带者等）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CaseClass1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病例分型名称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CaseClass1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病例分型编码系统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CaseClass2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病例分类（0急性、1慢性、2未分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型）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CaseClass2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病例分类名称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CaseClass2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病例分类编码系统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InfectOther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有无接触其他（1有、0无）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'0'</w:t>
            </w: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报告卡状态（0新加、1合格、2不合格、3报告人作废、4保健科作废）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State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报告卡状态名称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State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报告卡状态编码系统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Addition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是否有附卡</w:t>
            </w:r>
            <w:proofErr w:type="gramEnd"/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Mark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ReportDoctor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报卡人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DoctorDept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报卡人科室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ReportDate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报卡日期</w:t>
            </w:r>
            <w:proofErr w:type="gramEnd"/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CancelOper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作废人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CancelDate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作废日期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ModifyOper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修改人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修改日期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ApproveOper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审核人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ApproveDate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审核日期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Case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操作事由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操作人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OperDept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操作人科室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ExtendInfo1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扩展信息(虚拟编号)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ExtendInfo2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扩展信息(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订正卡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的原卡编号)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ExtendInfo3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ExtentdInfo4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ExtendInfo5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Sexcardno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性病专科病历号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DoctorTel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报卡医生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9296" w:type="dxa"/>
            <w:gridSpan w:val="6"/>
            <w:vAlign w:val="center"/>
          </w:tcPr>
          <w:p w:rsidR="00FF2080" w:rsidRPr="002F0D80" w:rsidRDefault="00FF2080" w:rsidP="003C24AE">
            <w:pPr>
              <w:widowControl/>
              <w:jc w:val="left"/>
            </w:pPr>
            <w:r w:rsidRPr="002F0D80">
              <w:rPr>
                <w:rFonts w:ascii="宋体" w:hAnsi="宋体" w:cs="Arial"/>
                <w:b/>
                <w:sz w:val="18"/>
                <w:szCs w:val="18"/>
              </w:rPr>
              <w:t>Infectious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D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isease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Request/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Infectious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D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isease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ExtendInfo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报卡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</w:tr>
      <w:tr w:rsidR="002F0D80" w:rsidRPr="002F0D80" w:rsidTr="00B94814">
        <w:trPr>
          <w:trHeight w:val="257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民族名称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民族编码系统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HouseholdRegion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户籍所在地(保留，暂不使用)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HouseholdCode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VARCHAR2(9)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户籍地址国标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HouseholdName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户籍详细地址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ContactHistory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接触史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SexHistory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性病史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PossibleWay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最有可能感染途径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LabelSource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样本来源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LibResult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实验室检测结论</w:t>
            </w:r>
          </w:p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1确认结果阳性</w:t>
            </w:r>
          </w:p>
          <w:p w:rsidR="00FF2080" w:rsidRPr="002F0D80" w:rsidRDefault="00FF2080" w:rsidP="003C24AE">
            <w:pPr>
              <w:widowControl/>
              <w:ind w:right="44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2替代策略检测阳性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LibDate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检测阳性日期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LibDept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检测单位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文化程度</w:t>
            </w:r>
          </w:p>
        </w:tc>
      </w:tr>
      <w:tr w:rsidR="002F0D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  <w:tr w:rsidR="00FF2080" w:rsidRPr="002F0D80" w:rsidTr="003C24AE">
        <w:trPr>
          <w:trHeight w:val="275"/>
          <w:jc w:val="center"/>
        </w:trPr>
        <w:tc>
          <w:tcPr>
            <w:tcW w:w="64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850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F2080" w:rsidRPr="002F0D80" w:rsidRDefault="00FF2080" w:rsidP="003C24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操作员工号</w:t>
            </w:r>
          </w:p>
        </w:tc>
      </w:tr>
    </w:tbl>
    <w:p w:rsidR="00FF2080" w:rsidRPr="002F0D80" w:rsidRDefault="00FF2080" w:rsidP="00FF2080"/>
    <w:p w:rsidR="00FF2080" w:rsidRPr="002F0D80" w:rsidRDefault="00FF2080" w:rsidP="00264A2C">
      <w:pPr>
        <w:pStyle w:val="3"/>
      </w:pPr>
      <w:bookmarkStart w:id="52" w:name="_Toc369870520"/>
      <w:bookmarkStart w:id="53" w:name="_Toc489622191"/>
      <w:r w:rsidRPr="002F0D80">
        <w:rPr>
          <w:rFonts w:hint="eastAsia"/>
        </w:rPr>
        <w:t>XML结构范例</w:t>
      </w:r>
      <w:bookmarkEnd w:id="52"/>
      <w:bookmarkEnd w:id="53"/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5"/>
      </w:tblGrid>
      <w:tr w:rsidR="00D15388" w:rsidRPr="002F0D80" w:rsidTr="003C24AE">
        <w:trPr>
          <w:jc w:val="center"/>
        </w:trPr>
        <w:tc>
          <w:tcPr>
            <w:tcW w:w="9215" w:type="dxa"/>
            <w:shd w:val="clear" w:color="auto" w:fill="auto"/>
          </w:tcPr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&lt;InfectiousDiseaseRequest&gt;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&lt;PatientNo&gt;患者号（住院号、门诊号）&lt;/PatientNo&gt;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患者住院号/门诊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病历号域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就诊流水号(住院流水号 门诊流水号)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患者就诊流水号域ID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&lt;Id&gt;报告卡编号&lt;/Id&gt;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&lt;Type&gt;C门诊 I住院 O其它&lt;/Type&gt;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&lt;PatientName&gt;患者姓名&lt;/PatientName&gt;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&lt;PatientParents&gt;14岁以下家长姓名&lt;/PatientParents&gt;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&lt;PatientId&gt;身份证&lt;/PatientId&gt;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&lt;Sex&gt;性别（F女2、M男1、O其他3，U未知0）&lt;/Sex&gt;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&lt;Birthday&gt;出生日期&lt;/Birthday&gt;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&lt;Age&gt;年龄&lt;/Age&gt;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&lt;AgeUnit&gt;年龄单位（0岁、1月、2日）&lt;/AgeUnit&gt;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&lt;PatientProfession&gt;患者职业&lt;/PatientProfession&gt;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&lt;PatientProfessionName&gt;患者职业名称&lt;/PatientProfessionName&gt;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&lt;PatientProfessionSystem&gt;患者职业编码系统&lt;/PatientProfessionSystem&gt;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&lt;WorkPlace&gt;工作单位&lt;/WorkPlace&gt;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&lt;Telephone&gt;联系电话&lt;/Telephone&gt;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&lt;HomeArea&gt;归属&lt;/HomeArea&gt;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&lt;HomeAreaName&gt;归属名称&lt;/HomeAreaName&gt;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&lt;HomeAreaSystem&gt;归属编码系统&lt;/HomeAreaSystem&gt;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&lt;HomeProvince&gt;省&lt;/HomeProvince&gt;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&lt;HomeCity&gt;市&lt;/HomeCity&gt;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&lt;HomeCouty&gt;县&lt;/HomeCouty&gt;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&lt;HomeTown&gt;镇&lt;/HomeTown&gt;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&lt;HomePlace&gt;详细地址&lt;/HomePlace&gt;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&lt;PatientDept&gt;患者科室&lt;/PatientDept&gt;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&lt;DiseaseClass&gt;疾病分类&lt;/DiseaseClass&gt;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&lt;DiseaseClassName&gt;传染病疾病分类名称&lt;/DiseaseClassName&gt;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&lt;DiseaseCode&gt;传染病疾病编码&lt;/DiseaseCode&gt;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&lt;DiseaseClassSystem&gt;传染病疾病分类编码系统&lt;/DiseaseClassSystem&gt;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&lt;DiseaseName&gt;疾病名称&lt;/DiseaseName&gt;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&lt;DiseaseID&gt;疾病名称代码&lt;/DiseaseID&gt;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&lt;InfectDate&gt;发病日期&lt;/InfectDate&gt;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&lt;DiagnosisDate&gt;诊断日期&lt;/DiagnosisDate&gt;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&lt;DeadDate&gt;死亡日期&lt;/DeadDate&gt;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&lt;CaseClass1&gt;病例分型（大类，如疑似病例、病原携带者等）&lt;/CaseClass1&gt;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&lt;CaseClass1Name&gt;病例分型名称&lt;/CaseClass1Name&gt;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&lt;CaseClass1System&gt;病例分型编码系统&lt;/CaseClass1System&gt;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&lt;CaseClass2&gt;病例分类（0急性、1慢性、2未分型）&lt;/CaseClass2&gt;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&lt;CaseClass2Name&gt;病例分类名称&lt;/CaseClass2Name&gt;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&lt;CaseClass2System&gt;病例分类编码系统&lt;/CaseClass2System&gt;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&lt;InfectOther&gt;有无接触其他（1有、0无）&lt;/InfectOther&gt;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&lt;State&gt;报告卡状态（0新加、1合格、2不合格、3报告人作废、4保健科作废）&lt;/State&gt;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&lt;StateName&gt;报告卡状态名称&lt;/StateName&gt;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&lt;StateSystem&gt;报告卡状态编码系统&lt;/StateSystem&gt;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&lt;Addition&gt;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是否有附卡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&lt;/Addition&gt;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&lt;Mark&gt;备注&lt;/Mark&gt;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&lt;ReportDoctor&gt;报卡人&lt;/ReportDoctor&gt;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&lt;DoctorDept&gt;报卡人科室&lt;/DoctorDept&gt;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&lt;ReportDate&gt;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报卡日期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&lt;/ReportDate&gt;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&lt;CancelOper&gt;作废人&lt;/CancelOper&gt;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&lt;CancelDate&gt;作废日期&lt;/CancelDate&gt;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&lt;ModifyOper&gt;修改人&lt;/ModifyOper&gt;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&lt;ModifyDate&gt;修改日期&lt;/ModifyDate&gt;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&lt;ApproveOper&gt;审核人&lt;/ApproveOper&gt;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&lt;ApproveDate&gt;审核日期&lt;/ApproveDate&gt;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&lt;Case&gt;操作事由&lt;/Case&gt;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&lt;OperCode&gt;操作人&lt;/OperCode&gt;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&lt;OperDept&gt;操作人科室&lt;/OperDept&gt;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&lt;OperDate&gt;操作日期&lt;/OperDate&gt;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&lt;ExtendInfo1&gt;扩展信息(虚拟编号)&lt;/ExtendInfo1&gt;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&lt;ExtendInfo2&gt;扩展信息(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订正卡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的原卡编号)&lt;/ExtendInfo2&gt;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&lt;ExtendInfo3&gt;扩展信息&lt;/ExtendInfo3&gt;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&lt;ExtentdInfo4&gt;扩展信息&lt;/ExtentdInfo4&gt;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&lt;ExtendInfo5&gt;扩展信息&lt;/ExtendInfo5&gt;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&lt;Sexcardno&gt;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性病专科病历号</w:t>
            </w:r>
            <w:r w:rsidRPr="002F0D80">
              <w:rPr>
                <w:rFonts w:ascii="宋体" w:hAnsi="宋体"/>
                <w:sz w:val="18"/>
                <w:szCs w:val="18"/>
              </w:rPr>
              <w:t>&lt;/Sexcardno&gt;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&lt;DoctorTel&gt;医生联系电话&lt;/DoctorTel&gt;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&lt;Infectious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D</w:t>
            </w:r>
            <w:r w:rsidRPr="002F0D80">
              <w:rPr>
                <w:rFonts w:ascii="宋体" w:hAnsi="宋体"/>
                <w:sz w:val="18"/>
                <w:szCs w:val="18"/>
              </w:rPr>
              <w:t>isease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ExtendInfo</w:t>
            </w:r>
            <w:r w:rsidRPr="002F0D80">
              <w:rPr>
                <w:rFonts w:ascii="宋体" w:hAnsi="宋体"/>
                <w:sz w:val="18"/>
                <w:szCs w:val="18"/>
              </w:rPr>
              <w:t>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&lt;Id&gt;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报卡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id&lt;/Id&gt;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&lt;MarriageStatus&gt;婚姻状况&lt;/MarriageStatus&gt;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婚姻状况名称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&gt;婚姻状况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编码系统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&lt;Nation&gt;民族&lt;/Nation&gt;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&gt;民族名称&lt;/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&gt;民族编码系统&lt;/</w:t>
            </w: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&lt;HouseholdRegion&gt;户籍所在地&lt;/HouseholdRegion&gt;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&lt;HouseholdCode&gt;户籍地址国标&lt;/HouseholdCode&gt;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&lt;HouseholdName&gt;户籍详细地址&lt;/HouseholdName&gt;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&lt;ContactHistory&gt;接触史&lt;/ContactHistory&gt;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&lt;SexHistory&gt;性病史&lt;/SexHistory&gt;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&lt;PossibleWay&gt;最有可能感染途径&lt;/PossibleWay&gt;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&lt;LabelSource&gt;样本来源&lt;/LabelSource&gt;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&lt;LibResult&gt;实验室检测结论&lt;/LibResult&gt;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&lt;LibDate&gt;检测阳性日期&lt;/LibDate&gt;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&lt;LibDept&gt;检测单位&lt;/LibDept&gt;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&lt;Education&gt;文化程度&lt;/Education&gt;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&lt;Opercode&gt;操作员工号&lt;/Opercode&gt;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&lt;/Infectious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D</w:t>
            </w:r>
            <w:r w:rsidRPr="002F0D80">
              <w:rPr>
                <w:rFonts w:ascii="宋体" w:hAnsi="宋体"/>
                <w:sz w:val="18"/>
                <w:szCs w:val="18"/>
              </w:rPr>
              <w:t>isease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ExtendInfo</w:t>
            </w:r>
            <w:r w:rsidRPr="002F0D80">
              <w:rPr>
                <w:rFonts w:ascii="宋体" w:hAnsi="宋体"/>
                <w:sz w:val="18"/>
                <w:szCs w:val="18"/>
              </w:rPr>
              <w:t>&gt;</w:t>
            </w:r>
          </w:p>
          <w:p w:rsidR="00FF2080" w:rsidRPr="002F0D80" w:rsidRDefault="00FF2080" w:rsidP="003C24AE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&lt;/InfectiousDiseaseRequest&gt;</w:t>
            </w:r>
          </w:p>
        </w:tc>
      </w:tr>
    </w:tbl>
    <w:p w:rsidR="00FF2080" w:rsidRPr="002F0D80" w:rsidRDefault="00FF2080" w:rsidP="00FF2080"/>
    <w:p w:rsidR="00455DE8" w:rsidRPr="002F0D80" w:rsidRDefault="00455DE8" w:rsidP="00455DE8">
      <w:pPr>
        <w:pStyle w:val="1"/>
        <w:tabs>
          <w:tab w:val="clear" w:pos="432"/>
        </w:tabs>
      </w:pPr>
      <w:bookmarkStart w:id="54" w:name="_Toc369870521"/>
      <w:bookmarkStart w:id="55" w:name="_Toc489622192"/>
      <w:r w:rsidRPr="002F0D80">
        <w:rPr>
          <w:rFonts w:hint="eastAsia"/>
        </w:rPr>
        <w:t>数据元结构（</w:t>
      </w:r>
      <w:r w:rsidRPr="002F0D80">
        <w:rPr>
          <w:rFonts w:ascii="宋体" w:hAnsi="宋体" w:hint="eastAsia"/>
        </w:rPr>
        <w:t>检验、检查、超声、内镜、病理</w:t>
      </w:r>
      <w:r w:rsidRPr="002F0D80">
        <w:rPr>
          <w:rFonts w:hint="eastAsia"/>
        </w:rPr>
        <w:t>）</w:t>
      </w:r>
      <w:bookmarkEnd w:id="54"/>
      <w:bookmarkEnd w:id="55"/>
    </w:p>
    <w:p w:rsidR="00FF2080" w:rsidRPr="002F0D80" w:rsidRDefault="00FF2080" w:rsidP="00FF2080"/>
    <w:p w:rsidR="00FF2080" w:rsidRPr="002F0D80" w:rsidRDefault="00FF2080" w:rsidP="00FF2080"/>
    <w:p w:rsidR="00FF2080" w:rsidRPr="002F0D80" w:rsidRDefault="00FF2080" w:rsidP="00FF2080"/>
    <w:p w:rsidR="00455DE8" w:rsidRPr="002F0D80" w:rsidRDefault="00C4009E" w:rsidP="00455DE8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r w:rsidRPr="002F0D80">
        <w:br w:type="page"/>
      </w:r>
      <w:bookmarkStart w:id="56" w:name="_Toc369870522"/>
      <w:bookmarkStart w:id="57" w:name="_Toc489622193"/>
      <w:r w:rsidR="00455DE8" w:rsidRPr="002F0D80">
        <w:rPr>
          <w:rFonts w:ascii="宋体" w:hAnsi="宋体" w:hint="eastAsia"/>
        </w:rPr>
        <w:lastRenderedPageBreak/>
        <w:t>检验申请(已确定)</w:t>
      </w:r>
      <w:bookmarkEnd w:id="56"/>
      <w:bookmarkEnd w:id="57"/>
    </w:p>
    <w:p w:rsidR="00455DE8" w:rsidRPr="002F0D80" w:rsidRDefault="00455DE8" w:rsidP="00264A2C">
      <w:pPr>
        <w:pStyle w:val="3"/>
      </w:pPr>
      <w:bookmarkStart w:id="58" w:name="_Toc369870523"/>
      <w:bookmarkStart w:id="59" w:name="_Toc489622194"/>
      <w:r w:rsidRPr="002F0D80">
        <w:rPr>
          <w:rFonts w:hint="eastAsia"/>
        </w:rPr>
        <w:t>表格构说明</w:t>
      </w:r>
      <w:bookmarkEnd w:id="58"/>
      <w:bookmarkEnd w:id="59"/>
    </w:p>
    <w:p w:rsidR="00455DE8" w:rsidRPr="002F0D80" w:rsidRDefault="00455DE8" w:rsidP="00455DE8">
      <w:pPr>
        <w:rPr>
          <w:rFonts w:ascii="宋体" w:hAnsi="宋体"/>
        </w:rPr>
      </w:pPr>
      <w:r w:rsidRPr="002F0D80">
        <w:rPr>
          <w:rFonts w:hint="eastAsia"/>
        </w:rPr>
        <w:t>结构定义</w:t>
      </w:r>
      <w:r w:rsidRPr="002F0D80">
        <w:rPr>
          <w:rFonts w:ascii="宋体" w:hAnsi="宋体" w:hint="eastAsia"/>
        </w:rPr>
        <w:t>LISRequest：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2F0D80" w:rsidRPr="002F0D80" w:rsidTr="00F13B93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F13B93">
        <w:trPr>
          <w:trHeight w:val="213"/>
          <w:jc w:val="center"/>
        </w:trPr>
        <w:tc>
          <w:tcPr>
            <w:tcW w:w="9296" w:type="dxa"/>
            <w:gridSpan w:val="6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主表</w:t>
            </w:r>
          </w:p>
        </w:tc>
      </w:tr>
      <w:tr w:rsidR="002F0D80" w:rsidRPr="002F0D80" w:rsidTr="00F13B93">
        <w:trPr>
          <w:trHeight w:val="213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RequestCode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申请单号（EMR提供，LIS不理会）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MedicalAdviceCode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主健</w:t>
            </w: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医嘱号（主键）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HospNum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患者编号(住院号、体检号、门诊号) 注意:住院、体检、门诊编号不能重复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OperateType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20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操作状态(A－新增;D－删除) 注意:已接收的标本不能再删除,默认值为A, 新增时，不用传值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OrderType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20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门诊－O,住院－I,体检－T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HospitalId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院区ID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PatientSeqNum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患者流水号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患者性别（M—男,F—女,O—未知,默认值为M）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SexCodeSystem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患者性别编码系统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SexName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Birthdate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患者出生日期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年龄(年) 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AgeMonth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年龄(月)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AgeDay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年龄(天)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LocationName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128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RooNum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房号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BedNum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DoctorCode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主诊医生编码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DoctorName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主诊医生姓名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DeputyDoctorId1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副诊医生1编码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DeputyDoctorName1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副诊医生1姓名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DeputyDoctorId2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副诊医生2编码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DeputyDoctorName2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副诊医生2姓名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OrganCode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体检单位代码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OrganName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128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体检单位名称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DataTime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开单时间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OrderById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开单医生id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OrderByName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开单医生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患者类别(I--住院,O—门诊,T—体检)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Summary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255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病历内容摘要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ClinicalDiagnostics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255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临床诊断信息</w:t>
            </w:r>
          </w:p>
        </w:tc>
      </w:tr>
      <w:tr w:rsidR="002F0D80" w:rsidRPr="002F0D80" w:rsidTr="00F13B93">
        <w:trPr>
          <w:trHeight w:val="429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IsEmergency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bit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是否急诊(三级:普通、优先、紧急)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9296" w:type="dxa"/>
            <w:gridSpan w:val="6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从表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LabNum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128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样本号、管号（EMR填空，LIS申请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单成功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后返回样本号）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MedicalAdviceSeqNum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128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医嘱流水号，与主单相同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TestCode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128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检验项目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32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门诊优先，抢救紧急</w:t>
            </w: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检验项目优先级别(R—普通,S—紧急,T—优先)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传</w:t>
            </w: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项目价格</w:t>
            </w:r>
          </w:p>
        </w:tc>
      </w:tr>
      <w:tr w:rsidR="00455DE8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SpecimenType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Varchar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2</w:t>
            </w:r>
            <w:r w:rsidRPr="002F0D80">
              <w:rPr>
                <w:rFonts w:ascii="宋体" w:hAnsi="宋体" w:cs="Calibri"/>
                <w:sz w:val="18"/>
                <w:szCs w:val="18"/>
              </w:rPr>
              <w:t>(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传</w:t>
            </w: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样本类型</w:t>
            </w:r>
          </w:p>
        </w:tc>
      </w:tr>
    </w:tbl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264A2C">
      <w:pPr>
        <w:pStyle w:val="3"/>
      </w:pPr>
      <w:bookmarkStart w:id="60" w:name="_Toc369870524"/>
      <w:bookmarkStart w:id="61" w:name="_Toc489622195"/>
      <w:r w:rsidRPr="002F0D80">
        <w:rPr>
          <w:rFonts w:hint="eastAsia"/>
        </w:rPr>
        <w:t>XML结构范例</w:t>
      </w:r>
      <w:bookmarkEnd w:id="60"/>
      <w:bookmarkEnd w:id="61"/>
    </w:p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5C23D5">
      <w:pPr>
        <w:pStyle w:val="2"/>
      </w:pPr>
      <w:bookmarkStart w:id="62" w:name="_Toc369870525"/>
      <w:bookmarkStart w:id="63" w:name="_Toc489622196"/>
      <w:r w:rsidRPr="002F0D80">
        <w:rPr>
          <w:rFonts w:hint="eastAsia"/>
        </w:rPr>
        <w:t>检验报告</w:t>
      </w:r>
      <w:r w:rsidRPr="002F0D80">
        <w:rPr>
          <w:rFonts w:hint="eastAsia"/>
        </w:rPr>
        <w:t>(</w:t>
      </w:r>
      <w:r w:rsidRPr="002F0D80">
        <w:rPr>
          <w:rFonts w:hint="eastAsia"/>
        </w:rPr>
        <w:t>已确定</w:t>
      </w:r>
      <w:r w:rsidRPr="002F0D80">
        <w:rPr>
          <w:rFonts w:hint="eastAsia"/>
        </w:rPr>
        <w:t>)</w:t>
      </w:r>
      <w:bookmarkEnd w:id="62"/>
      <w:r w:rsidR="00F21E6A">
        <w:rPr>
          <w:rFonts w:hint="eastAsia"/>
        </w:rPr>
        <w:t>表和</w:t>
      </w:r>
      <w:r w:rsidR="00F21E6A">
        <w:rPr>
          <w:rFonts w:hint="eastAsia"/>
        </w:rPr>
        <w:t>XML</w:t>
      </w:r>
      <w:r w:rsidR="00F21E6A">
        <w:rPr>
          <w:rFonts w:hint="eastAsia"/>
        </w:rPr>
        <w:t>一致</w:t>
      </w:r>
      <w:bookmarkEnd w:id="63"/>
    </w:p>
    <w:p w:rsidR="00455DE8" w:rsidRPr="002F0D80" w:rsidRDefault="00455DE8" w:rsidP="00264A2C">
      <w:pPr>
        <w:pStyle w:val="3"/>
      </w:pPr>
      <w:bookmarkStart w:id="64" w:name="_Toc369870526"/>
      <w:bookmarkStart w:id="65" w:name="_Toc489622197"/>
      <w:r w:rsidRPr="002F0D80">
        <w:rPr>
          <w:rFonts w:hint="eastAsia"/>
        </w:rPr>
        <w:t>表格构说明</w:t>
      </w:r>
      <w:bookmarkEnd w:id="64"/>
      <w:bookmarkEnd w:id="65"/>
    </w:p>
    <w:p w:rsidR="00455DE8" w:rsidRPr="002F0D80" w:rsidRDefault="00455DE8" w:rsidP="00455DE8">
      <w:r w:rsidRPr="002F0D80">
        <w:rPr>
          <w:rFonts w:hint="eastAsia"/>
        </w:rPr>
        <w:t>表结构定义：</w:t>
      </w:r>
      <w:r w:rsidRPr="002F0D80">
        <w:rPr>
          <w:rFonts w:ascii="宋体" w:hAnsi="宋体" w:cs="新宋体"/>
          <w:kern w:val="0"/>
          <w:sz w:val="18"/>
          <w:szCs w:val="18"/>
        </w:rPr>
        <w:t>LisTestResultInfo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2F0D80" w:rsidRPr="002F0D80" w:rsidTr="00F13B93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MastSurveyId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申请单号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SpecimenId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内码（请不要使用）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LabNum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标本号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HospId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院区ID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SpecimenType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标本来源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Priority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VARCHAR2(32)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优先级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SequenceNo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Diagnosis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临床诊断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CollectTime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采集时间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ReceiveTime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接收时间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CollectBy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采集者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ReceiveBy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接收者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CollectLocationName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采集地点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EquipmentImages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图片信息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PdfPath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VARCHAR2(260)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PDF路径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LisReportTitle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检验报告标题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PatientSeqNum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 w:rsidRPr="002F0D80">
              <w:rPr>
                <w:rFonts w:ascii="宋体" w:hAnsi="宋体" w:cs="新宋体" w:hint="eastAsia"/>
                <w:b/>
                <w:kern w:val="0"/>
                <w:sz w:val="18"/>
                <w:szCs w:val="18"/>
              </w:rPr>
              <w:t>.</w:t>
            </w: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ReportSurvey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内部码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LocationDesc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科室</w:t>
            </w:r>
          </w:p>
        </w:tc>
      </w:tr>
      <w:tr w:rsidR="00E43F36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E43F36" w:rsidRPr="002F0D80" w:rsidRDefault="00E43F36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E43F36" w:rsidRPr="00D51F0F" w:rsidRDefault="00E43F36" w:rsidP="00E43F36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  <w:r w:rsidRPr="00D51F0F"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LocationId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43F36" w:rsidRPr="00D51F0F" w:rsidRDefault="00E43F36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E43F36" w:rsidRPr="00D51F0F" w:rsidRDefault="00E43F36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b/>
                <w:color w:val="FF0000"/>
                <w:sz w:val="18"/>
                <w:highlight w:val="yellow"/>
                <w:shd w:val="clear" w:color="auto" w:fill="FFFFFF"/>
              </w:rPr>
            </w:pPr>
            <w:r w:rsidRPr="00D51F0F">
              <w:rPr>
                <w:rFonts w:ascii="宋体" w:hAnsi="宋体" w:hint="eastAsia"/>
                <w:b/>
                <w:color w:val="FF0000"/>
                <w:sz w:val="18"/>
                <w:highlight w:val="yellow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E43F36" w:rsidRPr="00D51F0F" w:rsidRDefault="00E43F36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E43F36" w:rsidRPr="00D51F0F" w:rsidRDefault="00E43F36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  <w:r w:rsidRPr="00D51F0F">
              <w:rPr>
                <w:rFonts w:ascii="宋体" w:hAnsi="宋体" w:cs="新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科室CODE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Bed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床号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Room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房号/病房/病区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Doctor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主诊医生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OrderBy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开单医生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OrderTime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开单时间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HospNum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(</w:t>
            </w: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64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诊疗卡号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(</w:t>
            </w: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64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患者姓名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PatientTypeId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患者类别Id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PatientTypeDesc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患者类别描述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SexId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性别编码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(10)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性别描述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GenderCodeSystem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</w:t>
            </w:r>
            <w:r w:rsidRPr="002F0D80"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性别编码系统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GenderName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</w:t>
            </w:r>
            <w:r w:rsidRPr="002F0D80"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性别名称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Birthday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出生日期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Age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年龄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Organ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体检单位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SendToLocation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送检科室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HealthCheckTimes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就诊次数</w:t>
            </w:r>
          </w:p>
        </w:tc>
      </w:tr>
      <w:tr w:rsidR="002F0D80" w:rsidRPr="002F0D80" w:rsidTr="00F13B93">
        <w:trPr>
          <w:trHeight w:val="300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TestItems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ReportTestInfo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ProfileId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组id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IntCode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组编码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ProfileDesc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组名称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LongDesc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组长英文名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ShortDesc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Arial" w:hint="eastAsia"/>
                <w:sz w:val="18"/>
                <w:szCs w:val="18"/>
              </w:rPr>
              <w:t>组短英文</w:t>
            </w:r>
            <w:proofErr w:type="gramEnd"/>
            <w:r w:rsidRPr="002F0D80">
              <w:rPr>
                <w:rFonts w:ascii="宋体" w:hAnsi="宋体" w:cs="Arial" w:hint="eastAsia"/>
                <w:sz w:val="18"/>
                <w:szCs w:val="18"/>
              </w:rPr>
              <w:t>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测试类型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OperationRemark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特殊说明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DeptGroupCode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专业组编码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DeptGroupName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专业组名称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TestItems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ReportTestInfo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SubTests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TestItemInfo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内码（请不要使用）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项目编码 内码（请不要使用）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项目编码 给人看的（如果要索引请用这个字段）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测试类型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测试项名称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结果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OtherResult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200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其它结果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PrintRef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32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打印结果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ReferenceFlag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32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高低标志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PanicFlag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32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危险标志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DeltaFlag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32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与历史结果比较标志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ProfileId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测试项id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ShortDesc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测试项简称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LongDesc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测试项长称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Unit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单位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DisplayReference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显示(打印)的参考范围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ResultKindCode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检验结果类型编码 检验项目维护（由检验科定）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ResultKindCodeSystem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检验结果类型编码系统，包括但不限于：定性、定量、半定量、具有细菌药敏测试结果、文本结果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ResultKindName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检验结果类型名称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OrderIndex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排序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ReferenceFlagDesc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高低标志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↑代表大于规定上限范围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↓代表小于规定下限范围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PanicFlagDesc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200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危险标志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★代表出现高危范围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#代表部分文本结果出现异常结果，需要医生进一步判断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DeltaFlagDesc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200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与历史结果比较标志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ReleaseBy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审核者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ReleaseDate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审核时间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AuthorizeBy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VARCHAR2(</w:t>
            </w:r>
            <w:r w:rsidRPr="002F0D80">
              <w:rPr>
                <w:rFonts w:ascii="宋体" w:hAnsi="宋体"/>
                <w:sz w:val="18"/>
              </w:rPr>
              <w:t>50)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批准者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AuthorizeDate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批准时间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RefLowValue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参考范围低值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RefHighValue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参考范围高值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RefTextValue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文字参考范围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PanLowValue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危险参考范围低值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PanHighValue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危险参考范围高值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PanicReference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危险参考范围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Decimals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保留小数位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OperationRemark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特殊说明</w:t>
            </w:r>
          </w:p>
        </w:tc>
      </w:tr>
      <w:tr w:rsidR="002F0D80" w:rsidRPr="002F0D80" w:rsidTr="00F21E6A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455DE8" w:rsidRPr="002F0D80" w:rsidRDefault="00455DE8" w:rsidP="00F13B93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200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备注</w:t>
            </w:r>
          </w:p>
        </w:tc>
      </w:tr>
    </w:tbl>
    <w:p w:rsidR="00455DE8" w:rsidRPr="002F0D80" w:rsidRDefault="00455DE8" w:rsidP="00455DE8">
      <w:pPr>
        <w:rPr>
          <w:rFonts w:ascii="宋体" w:hAnsi="宋体"/>
        </w:rPr>
      </w:pPr>
      <w:r w:rsidRPr="002F0D80">
        <w:rPr>
          <w:rFonts w:ascii="宋体" w:hAnsi="宋体" w:hint="eastAsia"/>
        </w:rPr>
        <w:t>注：日期时间格式为：</w:t>
      </w:r>
      <w:proofErr w:type="gramStart"/>
      <w:r w:rsidRPr="002F0D80">
        <w:rPr>
          <w:rFonts w:ascii="宋体" w:hAnsi="宋体" w:hint="eastAsia"/>
        </w:rPr>
        <w:t>yyyy-MM-dd</w:t>
      </w:r>
      <w:proofErr w:type="gramEnd"/>
      <w:r w:rsidRPr="002F0D80">
        <w:rPr>
          <w:rFonts w:ascii="宋体" w:hAnsi="宋体" w:hint="eastAsia"/>
        </w:rPr>
        <w:t xml:space="preserve"> hh:mm:ss</w:t>
      </w:r>
    </w:p>
    <w:p w:rsidR="00455DE8" w:rsidRPr="002F0D80" w:rsidRDefault="00455DE8" w:rsidP="00455DE8"/>
    <w:p w:rsidR="00455DE8" w:rsidRPr="002F0D80" w:rsidRDefault="00455DE8" w:rsidP="00264A2C">
      <w:pPr>
        <w:pStyle w:val="3"/>
      </w:pPr>
      <w:bookmarkStart w:id="66" w:name="_Toc369870527"/>
      <w:bookmarkStart w:id="67" w:name="_Toc489622198"/>
      <w:r w:rsidRPr="002F0D80">
        <w:rPr>
          <w:rFonts w:hint="eastAsia"/>
        </w:rPr>
        <w:t>XML消息范例</w:t>
      </w:r>
      <w:bookmarkEnd w:id="66"/>
      <w:bookmarkEnd w:id="6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F0D80" w:rsidRPr="002F0D80" w:rsidTr="00F13B93">
        <w:tc>
          <w:tcPr>
            <w:tcW w:w="9356" w:type="dxa"/>
          </w:tcPr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&lt;LisTestResultInfo&gt;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&lt;MastSurveyId&gt;申请单号&lt;/MastSurveyId&gt;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&lt;SpecimenId&gt;内码（请不要使用）&lt;/SpecimenId&gt;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&lt;LabNum&gt;标本号&lt;/LabNum&gt;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&lt;HospId&gt;院区ID&lt;/HospId&gt;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&lt;SpecimenType&gt;标本来源&lt;/SpecimenType&gt;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&lt;Priority&gt;优先级&lt;/Priority&gt;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&lt;SequenceNo&gt;流水号&lt;/SequenceNo&gt;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&lt;Diagnosis&gt;临床诊断&lt;/Diagnosis&gt;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&lt;CollectTime&gt;采集时间&lt;/CollectTime&gt;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&lt;ReceiveTime&gt;接收时间&lt;/ReceiveTime&gt;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&lt;CollectBy&gt;采集者&lt;/CollectBy&gt;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&lt;ReceiveBy&gt;接收者&lt;/ReceiveBy&gt;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&lt;CollectLocationName&gt;采集地点&lt;/CollectLocationName&gt;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&lt;EquipmentImages&gt;图片信息&lt;/EquipmentImages&gt;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&lt;PdfPath&gt;PDF路径&lt;/PdfPath&gt;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LisReportTitle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&gt;检验报告标题&lt;/</w:t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LisReportTitle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PatientSeqNum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  <w:r w:rsidRPr="002F0D80"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&lt;/</w:t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PatientSeqNum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&lt;ReportSurvey&gt;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&lt;id&gt;内部码&lt;/id&gt;</w:t>
            </w:r>
          </w:p>
          <w:p w:rsidR="00455DE8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&lt;LocationDesc&gt;科室&lt;/LocationDesc&gt;</w:t>
            </w:r>
          </w:p>
          <w:p w:rsidR="00AD596C" w:rsidRPr="00E43F36" w:rsidRDefault="00AD596C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</w:rPr>
            </w:pPr>
            <w:r w:rsidRPr="00E43F36"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&lt;LocationId&gt;</w:t>
            </w:r>
            <w:r w:rsidRPr="00E43F36">
              <w:rPr>
                <w:rFonts w:ascii="宋体" w:hAnsi="宋体" w:cs="新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科室CODE</w:t>
            </w:r>
            <w:r w:rsidRPr="00E43F36"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&lt;/LocationId&gt;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&lt;Bed&gt;床号&lt;/Bed&gt;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&lt;Room&gt;房号/病房/病区&lt;/Room&gt;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&lt;Doctor&gt;主诊医生&lt;/Doctor&gt;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&lt;OrderBy&gt;开单医生&lt;/OrderBy&gt;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&lt;OrderTime&gt;开单时间&lt;/OrderTime&gt;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&lt;HospNum&gt;诊疗卡号&lt;/HospNum&gt;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lastRenderedPageBreak/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&lt;PatientName&gt;患者姓名&lt;/PatientName&gt;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&lt;PatientTypeId&gt;患者类别Id&lt;/PatientTypeId&gt;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&lt;PatientTypeDesc&gt;患者类别描述&lt;/PatientTypeDesc&gt;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&lt;SexId&gt;性别编码&lt;/SexId&gt;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&lt;Sex&gt;性别描述&lt;/Sex&gt;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&lt;GenderCodeSystem&gt;性别编码系统&lt;/GenderCodeSystem&gt;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&lt;GenderName&gt;性别名称&lt;/GenderName&gt;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&lt;Birthday&gt;出生日期&lt;/Birthday&gt;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&lt;Age&gt;年龄&lt;/Age&gt;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&lt;Organ&gt;体检单位&lt;/Organ&gt;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&lt;SendToLocation&gt;送检科室&lt;/SendToLocation&gt;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&lt;HealthCheckTimes&gt;就诊次数&lt;/HealthCheckTimes&gt;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&lt;/ReportSurvey&gt;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&lt;TestItems&gt;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&lt;ReportTestInfo&gt;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&lt;ProfileId&gt;组id&lt;/ProfileId&gt;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&lt;IntCode&gt;组编码&lt;/IntCode&gt;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&lt;ProfileDesc&gt;组名称&lt;/ProfileDesc&gt;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&lt;LongDesc&gt;组长英文名&lt;/LongDesc&gt;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&lt;ShortDesc&gt;</w:t>
            </w:r>
            <w:proofErr w:type="gramStart"/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组短英文</w:t>
            </w:r>
            <w:proofErr w:type="gramEnd"/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名&lt;/ShortDesc&gt;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&lt;TestTypeId&gt;测试类型&lt;/TestTypeId&gt;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&lt;OperationRemark&gt;特殊说明&lt;/OperationRemark&gt;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&lt;DeptGroupCode&gt;专业组编码&lt;/DeptGroupCode&gt;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&lt;DeptGroupName&gt;专业组名称&lt;/DeptGroupName&gt;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&lt;SubTests&gt;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&lt;TestItemInfo&gt;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&lt;Id&gt;内码（请不要使用）&lt;/Id&gt;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&lt;TestId&gt;项目编码 内码（请不要使用）&lt;/TestId&gt;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&lt;TestCode&gt;项目编码 给人看的（如果要索引请用这个字段）&lt;/TestCode&gt;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&lt;TestTypeId&gt;测试类型&lt;/TestTypeId&gt;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&lt;TestDesc&gt;测试项名称&lt;/TestDesc&gt;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&lt;Result&gt;结果&lt;/Result&gt;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&lt;OtherResult&gt;其它结果&lt;/OtherResult&gt;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&lt;PrintRef&gt;打印结果&lt;/PrintRef&gt;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&lt;ReferenceFlag&gt;高低标志&lt;/ReferenceFlag&gt;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&lt;PanicFlag&gt;危险标志&lt;/PanicFlag&gt;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&lt;DeltaFlag&gt;与历史结果比较标志&lt;/DeltaFlag&gt;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&lt;ProfileId&gt;&lt;/ProfileId&gt;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&lt;ShortDesc&gt;测试项简称&lt;/ShortDesc&gt;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&lt;LongDesc&gt;测试项长称&lt;/LongDesc&gt;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&lt;Unit&gt;单位&lt;/Unit&gt;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lastRenderedPageBreak/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&lt;DisplayReference&gt;显示(打印)的参考范围&lt;/DisplayReference&gt;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&lt;ResultKindCode&gt;检验结果类型编码 检验项目维护（由检验科定）&lt;/ResultKindCode&gt;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&lt;ResultKindCodeSystem&gt;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检验结果类型编码系统，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包括但不限于：定性、定量、半定量、具有细菌药敏测试结果、文本结果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&lt;/ResultKindCodeSystem&gt;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&lt;ResultKindName&gt;检验结果类型名称&lt;/ResultKindName&gt;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&lt;OrderIndex&gt;排序&lt;/OrderIndex&gt;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&lt;ReferenceFlagDesc&gt;高低标志&lt;/ReferenceFlagDesc&gt;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&lt;PanicFlagDesc&gt;危险标志&lt;/PanicFlagDesc&gt;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&lt;DeltaFlagDesc&gt;与历史结果比较标志&lt;/DeltaFlagDesc&gt;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&lt;ReleaseBy&gt;审核者&lt;/ReleaseBy&gt;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&lt;ReleaseDate&gt;审核时间&lt;/ReleaseDate&gt;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&lt;AuthorizeBy&gt;批准者&lt;/AuthorizeBy&gt;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&lt;AuthorizeDate&gt;批准时间&lt;/AuthorizeDate&gt;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&lt;RefLowValue&gt;参考范围低值&lt;/RefLowValue&gt;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&lt;RefHighValue&gt;参考范围高值&lt;/RefHighValue&gt;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&lt;RefTextValue&gt;文字参考范围&lt;/RefTextValue&gt;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&lt;PanLowValue&gt;危险参考范围低值&lt;/PanLowValue&gt;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&lt;PanHighValue&gt;危险参考范围高值&lt;/PanHighValue&gt;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Arial"/>
                <w:sz w:val="18"/>
                <w:szCs w:val="18"/>
              </w:rPr>
              <w:t>PanicReference</w:t>
            </w:r>
            <w:r w:rsidRPr="002F0D80">
              <w:rPr>
                <w:rFonts w:ascii="宋体" w:hAnsi="宋体" w:cs="Arial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危险参考范围&lt;/</w:t>
            </w:r>
            <w:r w:rsidRPr="002F0D80">
              <w:rPr>
                <w:rFonts w:ascii="宋体" w:hAnsi="宋体" w:cs="Arial"/>
                <w:sz w:val="18"/>
                <w:szCs w:val="18"/>
              </w:rPr>
              <w:t>PanicReference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&lt;Decimals&gt;保留小数位&lt;/Decimals&gt;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&lt;OperationRemark&gt;特殊说明&lt;/OperationRemark&gt;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&lt;Remark&gt;备注&lt;/Remark&gt;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&lt;/TestItemInfo&gt;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&lt;TestItemInfo&gt;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......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&lt;/TestItemInfo&gt;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&lt;/SubTests&gt;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&lt;/ReportTestInfo&gt;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&lt;/TestItems&gt;</w:t>
            </w:r>
          </w:p>
          <w:p w:rsidR="00455DE8" w:rsidRPr="002F0D80" w:rsidRDefault="00455DE8" w:rsidP="00F13B9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&lt;/LisTestResultInfo&gt;</w:t>
            </w:r>
          </w:p>
        </w:tc>
      </w:tr>
    </w:tbl>
    <w:p w:rsidR="00455DE8" w:rsidRPr="002F0D80" w:rsidRDefault="00455DE8" w:rsidP="00455DE8">
      <w:pPr>
        <w:rPr>
          <w:rFonts w:ascii="宋体" w:hAnsi="宋体"/>
        </w:rPr>
      </w:pPr>
      <w:r w:rsidRPr="002F0D80">
        <w:rPr>
          <w:rFonts w:ascii="宋体" w:hAnsi="宋体" w:hint="eastAsia"/>
        </w:rPr>
        <w:lastRenderedPageBreak/>
        <w:t>注：日期时间格式为：</w:t>
      </w:r>
      <w:proofErr w:type="gramStart"/>
      <w:r w:rsidRPr="002F0D80">
        <w:rPr>
          <w:rFonts w:ascii="宋体" w:hAnsi="宋体" w:hint="eastAsia"/>
        </w:rPr>
        <w:t>yyyy-MM-dd</w:t>
      </w:r>
      <w:proofErr w:type="gramEnd"/>
      <w:r w:rsidRPr="002F0D80">
        <w:rPr>
          <w:rFonts w:ascii="宋体" w:hAnsi="宋体" w:hint="eastAsia"/>
        </w:rPr>
        <w:t xml:space="preserve"> hh:mm:ss</w:t>
      </w:r>
    </w:p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68" w:name="_Toc369870528"/>
      <w:bookmarkStart w:id="69" w:name="_Toc489622199"/>
      <w:r w:rsidRPr="002F0D80">
        <w:rPr>
          <w:rFonts w:ascii="宋体" w:hAnsi="宋体" w:hint="eastAsia"/>
        </w:rPr>
        <w:t>检查申请(已确定)</w:t>
      </w:r>
      <w:bookmarkEnd w:id="68"/>
      <w:r w:rsidR="00673339">
        <w:rPr>
          <w:rFonts w:ascii="宋体" w:hAnsi="宋体" w:hint="eastAsia"/>
        </w:rPr>
        <w:t>表和XML一致</w:t>
      </w:r>
      <w:bookmarkEnd w:id="69"/>
    </w:p>
    <w:p w:rsidR="00455DE8" w:rsidRPr="002F0D80" w:rsidRDefault="00455DE8" w:rsidP="00264A2C">
      <w:pPr>
        <w:pStyle w:val="3"/>
      </w:pPr>
      <w:bookmarkStart w:id="70" w:name="_Toc369870529"/>
      <w:bookmarkStart w:id="71" w:name="_Toc489622200"/>
      <w:r w:rsidRPr="002F0D80">
        <w:rPr>
          <w:rFonts w:hint="eastAsia"/>
        </w:rPr>
        <w:t>表格构说明</w:t>
      </w:r>
      <w:bookmarkEnd w:id="70"/>
      <w:bookmarkEnd w:id="71"/>
    </w:p>
    <w:p w:rsidR="00455DE8" w:rsidRPr="002F0D80" w:rsidRDefault="00455DE8" w:rsidP="00455DE8">
      <w:r w:rsidRPr="002F0D80">
        <w:rPr>
          <w:rFonts w:hint="eastAsia"/>
        </w:rPr>
        <w:t>结构定义：</w:t>
      </w:r>
      <w:r w:rsidRPr="002F0D80">
        <w:rPr>
          <w:rFonts w:ascii="宋体" w:hAnsi="宋体" w:hint="eastAsia"/>
          <w:sz w:val="18"/>
          <w:szCs w:val="18"/>
        </w:rPr>
        <w:t>RISRequest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2F0D80" w:rsidRPr="002F0D80" w:rsidTr="00F13B93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lastRenderedPageBreak/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F13B93">
        <w:trPr>
          <w:trHeight w:val="213"/>
          <w:jc w:val="center"/>
        </w:trPr>
        <w:tc>
          <w:tcPr>
            <w:tcW w:w="9296" w:type="dxa"/>
            <w:gridSpan w:val="6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RISRequest</w:t>
            </w:r>
          </w:p>
        </w:tc>
      </w:tr>
      <w:tr w:rsidR="002F0D80" w:rsidRPr="002F0D80" w:rsidTr="00F13B93">
        <w:trPr>
          <w:trHeight w:val="213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RequestID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检查申请单号</w:t>
            </w:r>
          </w:p>
        </w:tc>
      </w:tr>
      <w:tr w:rsidR="002F0D80" w:rsidRPr="002F0D80" w:rsidTr="00F13B93">
        <w:trPr>
          <w:trHeight w:val="213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住院或门诊流水号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HospitalizeNo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住院号或门诊号或体检号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Sex 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性别 可以是(F/M；1为男，2为女； 男/女等情况)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SexName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SexSystem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BirthDay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出生年月日 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BloodType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血型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BloodTypeName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血型名称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BloodTypeSystem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血型编码系统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民族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NationName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民族名称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NationSystem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民族编码系统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Country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国家代码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CountryName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国家名称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CountrySystem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国家系统编码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Native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籍贯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InsuranceID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VARCHAR2(40)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家庭地址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Postcode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邮政编码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Telno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PatientHeight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身高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PatientWeight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体重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Occupation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职业代码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OccupationName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职业名称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OccupationSystem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职业编码系统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RoomNo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病房号/病区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Bedno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DepCode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申请科室代码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StudyDept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申请科室名称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Requestcode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申请医生代码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RequestPhysician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申请医生名称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StudyDate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检查单申请日期或收费日期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Fee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money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检查费用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OperateResult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手术检查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AuxResult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辅助检查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PathologicResult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病理检查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FamilyDiag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家族病史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BeforeDiag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病历摘要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ClinicReport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OutResult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会诊目的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FeeStatus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费用状态，要求HIS系统提供费用不同状态的中文名称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StudyComment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检查信息备注内容！ 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StudyMethod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HISType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1为门诊，2为住院，3为体检，4为贵宾中心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HISJPGFile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Image类型cl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提供HIS产生的电子申请单图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象</w:t>
            </w:r>
            <w:proofErr w:type="gramEnd"/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StudyAge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Varchar（10）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IsValid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是否有效，0无效，1有效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LastReportNo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上次检查放射号（由用户录入） 会诊使用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LastExamTime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上次检查时间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LastExamResult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上次检查结果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OtherExamResult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其他影像检查所见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ApplyTime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ExecOganizataionId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执行科室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NeedFilm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是否出胶片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PatientFeeType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病人费别</w:t>
            </w:r>
            <w:proofErr w:type="gramEnd"/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SendingOrganization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送检单位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DoctorPhone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医生联系电话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InnerForeignMatter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体内有无金属、异物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ForeignMatter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Positation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异物部位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IsRenalInadequacy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是否肾功能不全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IodineAllergyTest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是否已做碘过敏试验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IodineAllergy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碘过敏实验反应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HeartRate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心率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IsArrhythmia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是否心率不齐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DosageOfBetaloc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倍他乐克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用量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IsColoclysis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是否灌肠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sVaginalPipe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是否阴道插管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IsEnhanced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是否增强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ParentMedicalTechOrderII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医嘱号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医嘱系统所在域ID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IsEmergency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是否紧急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TransportationCodeSystem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输送方式编码系统，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TransportationName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TransportationCode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输送方式编码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0-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步行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1-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轮椅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2-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车床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3-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救护车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4-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担架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5-其他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申请单标题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SubTitle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申请单副标题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9296" w:type="dxa"/>
            <w:gridSpan w:val="6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RISRequest/RequestList/RequestItem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StudypartCode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项目代码或部位代码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StudyPart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检查部位或收费项目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BodyPartExamined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检查部位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ModalityCode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检查设备编码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ModalityName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检查设备名称</w:t>
            </w:r>
          </w:p>
        </w:tc>
      </w:tr>
      <w:tr w:rsidR="00455DE8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ModalityCodeSystem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检查设备编码系统</w:t>
            </w:r>
          </w:p>
        </w:tc>
      </w:tr>
    </w:tbl>
    <w:p w:rsidR="00455DE8" w:rsidRPr="002F0D80" w:rsidRDefault="00455DE8" w:rsidP="00455DE8"/>
    <w:p w:rsidR="00455DE8" w:rsidRPr="002F0D80" w:rsidRDefault="00455DE8" w:rsidP="00264A2C">
      <w:pPr>
        <w:pStyle w:val="3"/>
      </w:pPr>
      <w:bookmarkStart w:id="72" w:name="_Toc369870530"/>
      <w:bookmarkStart w:id="73" w:name="_Toc489622201"/>
      <w:r w:rsidRPr="002F0D80">
        <w:rPr>
          <w:rFonts w:hint="eastAsia"/>
        </w:rPr>
        <w:t>XML结构范例</w:t>
      </w:r>
      <w:bookmarkEnd w:id="72"/>
      <w:bookmarkEnd w:id="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F0D80" w:rsidRPr="002F0D80" w:rsidTr="00F13B93">
        <w:tc>
          <w:tcPr>
            <w:tcW w:w="9356" w:type="dxa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&lt;RISRequest&gt;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&lt;RequestID&gt;检查申请单号&lt;/RequestID&gt;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&lt;EncounterII&gt;住院或门诊流水号&lt;/EncounterII&gt;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&lt;HospitalizeNo&gt;住院号或门诊号或体检号&lt;/HospitalizeNo&gt;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&lt;Name&gt;姓名&lt;/Name&gt;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 &gt;性别 可以是(F/M；1为男，2为女； 男/女等情况)&lt;/Sex 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&lt;BirthDay&gt;出生年月日 &lt;/BirthDay&gt;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&lt;BloodType&gt;血型&lt;/BloodType&gt;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&lt;BloodTypeName&gt;血型名称&lt;/BloodTypeName&gt;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&lt;BloodTypeSystem&gt;血型编码系统&lt;/BloodTypeSystem&gt;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&lt;Nation&gt;民族&lt;/Nation&gt;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&lt;NationName&gt;民族名称&lt;/NationName&gt;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&lt;NationSystem&gt;民族编码系统&lt;/NationSystem&gt;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&lt;Country&gt;国家代码&lt;/Country&gt;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&lt;CountryName&gt;国家名称&lt;/CountryName&gt;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&lt;CountrySystem&gt;国家系统编码&lt;/CountrySystem&gt;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&lt;Native&gt;籍贯&lt;/Native&gt;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&lt;InsuranceID&gt;身份证号&lt;/InsuranceID&gt;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&lt;Address&gt;家庭地址&lt;/Address&gt;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&lt;Postcode&gt;邮政编码&lt;/Postcode&gt;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&lt;Telno&gt;联系电话&lt;/Telno&gt;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&lt;PatientHeight&gt;身高&lt;/PatientHeight&gt;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&lt;PatientWeight&gt;体重&lt;/PatientWeight&gt;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&lt;Occupation&gt;职业代码&lt;/Occupation&gt;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&lt;OccupationName&gt;职业名称&lt;/OccupationName&gt;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&lt;OccupationSystem&gt;职业编码系统&lt;/OccupationSystem&gt;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&lt;RoomNo&gt;病房号/病区&lt;/RoomNo&gt;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&lt;Bedno&gt;病床号&lt;/Bedno&gt;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&lt;DepCode&gt;申请科室代码&lt;/DepCode&gt;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&lt;StudyDept&gt;申请科室名称&lt;/StudyDept&gt;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&lt;Requestcode&gt;申请医生代码&lt;/Requestcode&gt;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&lt;RequestPhysician&gt;申请医生名称&lt;/RequestPhysician&gt;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&lt;StudyDate&gt;检查单申请日期或收费日期&lt;/StudyDate&gt;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&lt;Fee&gt;检查费用&lt;/Fee&gt;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&lt;OperateResult&gt;手术检查&lt;/OperateResult&gt;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&lt;AuxResult&gt;辅助检查&lt;/AuxResult&gt;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&lt;PathologicResult&gt;病理检查&lt;/PathologicResult&gt;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&lt;FamilyDiag&gt;家族病史&lt;/FamilyDiag&gt;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&lt;BeforeDiag&gt;病历摘要&lt;/BeforeDiag&gt;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&lt;ClinicReport&gt;临床诊断&lt;/ClinicReport&gt;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&lt;OutResult&gt;会诊目的&lt;/OutResult&gt;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&lt;FeeStatus&gt;费用状态，要求HIS系统提供费用不同状态的中文名称&lt;/FeeStatus&gt;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&lt;StudyComment&gt;检查信息备注内容！ &lt;/StudyComment&gt;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&lt;StudyMethod&gt;检查方法&lt;/StudyMethod&gt;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&lt;HISType&gt;1为门诊，2为住院，3为体检，4为贵宾中心&lt;/HISType&gt;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&lt;HISJPGFile&gt;提供HIS产生的电子申请单图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象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&lt;/HISJPGFile&gt;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&lt;StudyAge&gt;年龄&lt;/StudyAge&gt;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&lt;IsValid&gt;是否有效，0无效，1有效&lt;/IsValid&gt;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&lt;LastReportNo&gt;上次检查放射号（由用户录入） 会诊使用&lt;/LastReportNo&gt;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&lt;LastExamTime&gt;上次检查时间&lt;/LastExamTime&gt;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&lt;LastExamResult&gt;上次检查结果&lt;/LastExamResult&gt;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&lt;OtherExamResult&gt;其他影像检查所见&lt;/OtherExamResult&gt;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&lt;ApplyTime&gt;申请时间&lt;/ApplyTime&gt;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&lt;ExecOganizataionId&gt;执行科室&lt;/ExecOganizataionId&gt;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&lt;NeedFilm&gt;是否出胶片&lt;/NeedFilm&gt;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&lt;PatientFeeType&gt;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病人费别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&lt;/PatientFeeType&gt;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&lt;SendingOrganization&gt;送检单位&lt;/SendingOrganization&gt;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&lt;DoctorPhone&gt;医生联系电话&lt;/DoctorPhone&gt;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&lt;InnerForeignMatter&gt;体内有无金属、异物&lt;/InnerForeignMatter&gt;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&lt;ForeignMatterPositation&gt;异物部位&lt;/ForeignMatterPositation&gt;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&lt;IsRenalInadequacy&gt;是否肾功能不全&lt;/IsRenalInadequacy&gt;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&lt;IodineAllergyTest&gt;是否已做碘过敏试验&lt;/IodineAllergyTest&gt;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&lt;IodineAllergyResult&gt;碘过敏实验反应&lt;/IodineAllergyResult&gt;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&lt;HeartRate&gt;心率&lt;HeartRate&gt;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&lt;IsArrhythmia&gt;是否心率不齐&lt;IsArrhythmia&gt;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&lt;DosageOfBetaloc&gt;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倍他乐克用量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&lt;DosageOfBetaloc&gt;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&lt;IsColoclysis&gt;是否灌肠&lt;IsColoclysis&gt;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&lt;IsVaginalPipe&gt;是否阴道插管&lt;IsVaginalPipe&gt;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&lt;IsEnhanced&gt;是否增强&lt;/IsEnhanced&gt;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&lt;ParentMedicalTechOrderII&gt;医嘱号&lt;/ParentMedicalTechOrderII&gt;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&gt;医嘱系统所在域ID&lt;/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&lt;IsEmergency&gt;是否紧急&lt;/IsEmergency&gt;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&lt;TransportationCodeSystem&gt;输送方式编码系统，&lt;/TransportationCodeSystem&gt;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&lt;TransportationName&gt;输送方式名称&lt;/TransportationName&gt;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&lt;TransportationCode&gt;输送方式编码&lt;/TransportationCode&gt;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&lt;Title&gt;申请单标题&lt;/Title&gt;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&lt;SubTitle&gt;申请单副标题&lt;/SubTitle&gt;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&lt;RequestList&gt;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&lt;RequestItem&gt;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&lt;StudypartCode&gt;项目代码或部位代码&lt;/StudypartCode&gt;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&lt;StudyPart&gt;检查部位或收费项目&lt;/StudyPart&gt;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&lt;BodyPartExamined&gt;检查部位&lt;/BodyPartExamined&gt;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&lt;ModalityCode&gt;检查设备编码&lt;/ModalityCode&gt;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&lt;ModalityName&gt;检查设备名称&lt;/ModalityName&gt;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&lt;ModalityCodeSystem&gt;检查设备编码系统&lt;/ModalityCodeSystem&gt;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&lt;/RequestItem&gt;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&lt;RequestItem&gt;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...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&lt;/RequestItem&gt;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&lt;/RequestList&gt;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&lt;/RISRequest&gt;</w:t>
            </w:r>
          </w:p>
        </w:tc>
      </w:tr>
    </w:tbl>
    <w:p w:rsidR="00455DE8" w:rsidRPr="002F0D80" w:rsidRDefault="00455DE8" w:rsidP="00455DE8">
      <w:pPr>
        <w:rPr>
          <w:rFonts w:ascii="宋体" w:hAnsi="宋体"/>
        </w:rPr>
      </w:pPr>
      <w:r w:rsidRPr="002F0D80">
        <w:rPr>
          <w:rFonts w:ascii="宋体" w:hAnsi="宋体" w:hint="eastAsia"/>
        </w:rPr>
        <w:lastRenderedPageBreak/>
        <w:t>注：日期时间格式为：</w:t>
      </w:r>
      <w:proofErr w:type="gramStart"/>
      <w:r w:rsidRPr="002F0D80">
        <w:rPr>
          <w:rFonts w:ascii="宋体" w:hAnsi="宋体" w:hint="eastAsia"/>
        </w:rPr>
        <w:t>yyyy-MM-dd</w:t>
      </w:r>
      <w:proofErr w:type="gramEnd"/>
      <w:r w:rsidRPr="002F0D80">
        <w:rPr>
          <w:rFonts w:ascii="宋体" w:hAnsi="宋体" w:hint="eastAsia"/>
        </w:rPr>
        <w:t xml:space="preserve"> hh:mm:ss</w:t>
      </w:r>
    </w:p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74" w:name="_Toc369870531"/>
      <w:bookmarkStart w:id="75" w:name="_Toc489622202"/>
      <w:r w:rsidRPr="002F0D80">
        <w:rPr>
          <w:rFonts w:ascii="宋体" w:hAnsi="宋体" w:hint="eastAsia"/>
        </w:rPr>
        <w:t>检查报告(已确定)</w:t>
      </w:r>
      <w:bookmarkEnd w:id="74"/>
      <w:r w:rsidR="000B0C2E">
        <w:rPr>
          <w:rFonts w:ascii="宋体" w:hAnsi="宋体" w:hint="eastAsia"/>
        </w:rPr>
        <w:t>表和XML一致</w:t>
      </w:r>
      <w:bookmarkEnd w:id="75"/>
    </w:p>
    <w:p w:rsidR="00455DE8" w:rsidRPr="002F0D80" w:rsidRDefault="00455DE8" w:rsidP="00264A2C">
      <w:pPr>
        <w:pStyle w:val="3"/>
      </w:pPr>
      <w:bookmarkStart w:id="76" w:name="_Toc369870532"/>
      <w:bookmarkStart w:id="77" w:name="_Toc489622203"/>
      <w:r w:rsidRPr="002F0D80">
        <w:rPr>
          <w:rFonts w:hint="eastAsia"/>
        </w:rPr>
        <w:t>表格构说明</w:t>
      </w:r>
      <w:bookmarkEnd w:id="76"/>
      <w:bookmarkEnd w:id="77"/>
    </w:p>
    <w:p w:rsidR="00455DE8" w:rsidRPr="002F0D80" w:rsidRDefault="00455DE8" w:rsidP="00455DE8">
      <w:r w:rsidRPr="002F0D80">
        <w:rPr>
          <w:rFonts w:hint="eastAsia"/>
        </w:rPr>
        <w:t>结构定义：</w:t>
      </w:r>
      <w:r w:rsidRPr="002F0D80">
        <w:rPr>
          <w:rFonts w:ascii="宋体" w:hAnsi="宋体" w:hint="eastAsia"/>
          <w:sz w:val="18"/>
          <w:szCs w:val="18"/>
        </w:rPr>
        <w:t>RISReport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2F0D80" w:rsidRPr="002F0D80" w:rsidTr="00F13B93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RISReport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ReportII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每份检查结果的唯一标识(检查申请单号)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就诊记录的标识符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OrderIIs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对应的检查申请单标识，对应多条申请单时用逗号分隔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检查编号(检查号，如DX号，MR号)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检查名称（检查项目）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BodyParts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检查部位，如“头部”、“胸部、腹部”(传空值)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ReportDesc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VARCHAR2(3000)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影像学表现、征象（影像所见、报告段落正文）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ReportConclusion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影像学诊断、结论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ExamineEmployee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检查人姓名（检查技师）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AuditEmployee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审核人姓名（报告审核医师姓名）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AuditOn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审核时间（签名时间）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报告时间(文件生成时间)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报告编号（报告流水号）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RowVersion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(12)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患者性别编码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患者性别名称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患者性别编码系统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PatientAge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ClinicalDiagnose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患者出生日期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AuthorPersonId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报告初写医师RIS登录号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AuthorDomainId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报告初写医师机构ID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“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AuthorDomainName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报告初写医师机构名称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“RIS”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AuthorPersonName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报告初写医师姓名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AuthenticatorPersonId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报告审核医师RIS登录号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AuthenticatorDomainId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报告审核医师机构ID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“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AuthenticatorDomainName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报告审核医师机构名称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“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RIS“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科室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StudyRoom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病房号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报告的文档标题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“数字化放射诊断报告书”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诊断标题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“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影像诊断“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诊断编码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诊断编码域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DicomStudyTime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影像检查日期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DicomAccessNum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检查号，参见DICOM AccessNumber标准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DicomModality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影像设备, 参见DICOM Modality标准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EffectiveTime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该文档的有效时间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PatientTypeCode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患者类别编码（参见患者类别字典表）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PatientTypeCodeSystem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“2.16.840.1.113883.4.487.2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.1</w:t>
            </w:r>
            <w:r w:rsidRPr="002F0D80">
              <w:rPr>
                <w:rFonts w:ascii="宋体" w:hAnsi="宋体"/>
                <w:sz w:val="18"/>
                <w:szCs w:val="18"/>
              </w:rPr>
              <w:t>.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1.1.13</w:t>
            </w:r>
            <w:r w:rsidRPr="002F0D80"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PatientRegisterTime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病人登记时间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DiagnosisStatusCode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诊断状态（参考诊断状态字典）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DiagnosisMethodCode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SectionTitle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报告段落名称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“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影像所见</w:t>
            </w:r>
            <w:r w:rsidRPr="002F0D80"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RepeatNumber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曝光次数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MachineRoomName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机房号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DeviceName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设备号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RISReport.DicomStudyUidList</w:t>
            </w:r>
          </w:p>
        </w:tc>
      </w:tr>
      <w:tr w:rsidR="00455DE8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DicomStudyUid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影像检查UID，参见DICOM StudyInstanceUID标准</w:t>
            </w:r>
          </w:p>
        </w:tc>
      </w:tr>
    </w:tbl>
    <w:p w:rsidR="00455DE8" w:rsidRPr="002F0D80" w:rsidRDefault="00455DE8" w:rsidP="00455DE8"/>
    <w:p w:rsidR="00455DE8" w:rsidRPr="002F0D80" w:rsidRDefault="00455DE8" w:rsidP="00264A2C">
      <w:pPr>
        <w:pStyle w:val="3"/>
      </w:pPr>
      <w:bookmarkStart w:id="78" w:name="_Toc369870533"/>
      <w:bookmarkStart w:id="79" w:name="_Toc489622204"/>
      <w:r w:rsidRPr="002F0D80">
        <w:rPr>
          <w:rFonts w:hint="eastAsia"/>
        </w:rPr>
        <w:t>XML结构范例</w:t>
      </w:r>
      <w:bookmarkEnd w:id="78"/>
      <w:bookmarkEnd w:id="7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F0D80" w:rsidRPr="002F0D80" w:rsidTr="00F13B93">
        <w:tc>
          <w:tcPr>
            <w:tcW w:w="9356" w:type="dxa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&lt;RISReport&gt;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&lt;ReportII&gt;每份检查结果的唯一标识(检查申请单号)&lt;/ReportII&gt;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&lt;EncounterII&gt;就诊记录的标识符&lt;/EncounterII&gt;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&lt;OrderIIs&gt;对应的检查申请单标识，对应多条申请单时用逗号分隔&lt;/OrderIIs&gt;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&lt;ExamineNo&gt;检查编号&lt;/ExamineNo&gt;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&lt;ExamineName&gt;检查名称（检查项目）&lt;/ExamineName&gt;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&lt;BodyParts&gt;检查部位&lt;/BodyParts&gt;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&lt;ReportDesc&gt;影像学表现、征象（影像所见、报告段落正文）&lt;/ReportDesc&gt;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&lt;ReportConclusion&gt;影像学诊断、结论&lt;/ReportConclusion&gt;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&lt;ExamineEmployee&gt;检查人姓名（检查技师）&lt;/ExamineEmployee&gt;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&lt;ExamineOn&gt;检查时间&lt;/ExamineOn&gt;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&lt;AuditEmployee&gt;审核人姓名（报告审核医师姓名）&lt;/AuditEmployee&gt;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&lt;AuditOn &gt;审核时间（签名时间）&lt;/AuditOn 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&lt;ReportOn&gt;报告时间(文件生成时间)&lt;/ReportOn&gt;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&lt;ReportNo&gt;报告编号（报告流水号）&lt;/ReportNo&gt;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&lt;RowVersion&gt;最后修改时间&lt;/RowVersion&gt;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&lt;PatientName&gt;患者姓名&lt;/PatientName&gt;</w:t>
            </w:r>
          </w:p>
          <w:p w:rsidR="00455DE8" w:rsidRPr="002F0D80" w:rsidRDefault="00455DE8" w:rsidP="00F13B9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160"/>
              </w:tabs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&lt;PatientSexCode&gt;患者性别编码&lt;/PatientSexCode&gt;</w:t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&lt;PatientSexName&gt;患者性别名称&lt;/PatientSexName&gt;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&lt;PatientSexCodeSystem&gt;患者性别编码系统&lt;/PatientSexCodeSystem&gt;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&lt;PatientAge&gt;患者年龄&lt;/PatientAge&gt;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&lt;ClinicalDiagnose&gt;临床诊断&lt;/ClinicalDiagnose&gt;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&lt;PatientBirth&gt;患者出生日期&lt;/PatientBirth&gt;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&lt;AuthorPersonId&gt;报告初写医师RIS登录号&lt;/AuthorPersonId&gt;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&lt;AuthorDomainId&gt;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&lt;/AuthorDomainId&gt;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&lt;AuthorDomainName&gt;RIS&lt;/AuthorDomainName&gt;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&lt;AuthorPersonName&gt;报告初写医师姓名&lt;/AuthorPersonName&gt;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&lt;AuthenticatorPersonId&gt;报告审核医师RIS登录号&lt;/AuthenticatorPersonId&gt;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&lt;AuthenticatorDomainId&gt;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&lt;/AuthenticatorDomainId&gt;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&lt;AuthenticatorDomainName&gt;RIS&lt;/AuthenticatorDomainName&gt;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&lt;StudyDepartmen&gt;科室&lt;/StudyDepartmen&gt;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&lt;StudyRoom&gt;病房号&lt;/StudyRoom&gt;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&lt;StudyBedroom&gt;病床号&lt;/StudyBedroom&gt;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&lt;Title&gt;数字化放射诊断报告书&lt;/Title&gt;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&lt;DiagnosisTitle&gt;影像诊断&lt;/DiagnosisTitle&gt;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&lt;DiagnosisCode&gt;诊断编码&lt;/DiagnosisCode&gt;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&lt;DiagnosisCodesystem&gt;诊断编码域&lt;/DiagnosisCodesystem&gt;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&lt;DicomStudyTime&gt;影像检查日期&lt;/DicomStudyTime&gt;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&lt;DicomAccessNum&gt;检查号，参见DICOM AccessNumber标准&lt;/DicomAccessNum&gt;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&lt;DicomModality&gt;影像设备, 参见DICOM Modality标准&lt;/DicomModality&gt;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&lt;EffectiveTime&gt;该文档的有效时间&lt;/EffectiveTime&gt;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&lt;PatientTypeCode&gt;患者类别编码（参见患者类别字典表）&lt;/PatientTypeCode&gt;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&lt;PatientType&gt;患者类别名称&lt;/PatientType&gt;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&lt;PatientTypeCodeSystem&gt;2.16.840.1.113883.4.487.2.1.1.1.13&lt;/PatientTypeCodeSystem&gt;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&lt;PatientRegisterTime&gt;病人登记时间&lt;/PatientRegisterTime&gt;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&lt;DiagnosisStatusCode&gt;诊断状态（参考诊断状态字典）&lt;/DiagnosisStatusCode&gt;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&lt;DiagnosisMethodCode&gt;检查方法&lt;/DiagnosisMethodCode&gt;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&lt;SectionTitle&gt;影像所见&lt;/SectionTitle&gt;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/>
                <w:sz w:val="18"/>
                <w:szCs w:val="18"/>
              </w:rPr>
              <w:t>RepeatNumber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&gt;曝光次数&lt;/</w:t>
            </w:r>
            <w:r w:rsidRPr="002F0D80">
              <w:rPr>
                <w:rFonts w:ascii="宋体" w:hAnsi="宋体"/>
                <w:sz w:val="18"/>
                <w:szCs w:val="18"/>
              </w:rPr>
              <w:t>RepeatNumber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/>
                <w:sz w:val="18"/>
                <w:szCs w:val="18"/>
              </w:rPr>
              <w:t>MachineRoomName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&gt;机房号&lt;/</w:t>
            </w:r>
            <w:r w:rsidRPr="002F0D80">
              <w:rPr>
                <w:rFonts w:ascii="宋体" w:hAnsi="宋体"/>
                <w:sz w:val="18"/>
                <w:szCs w:val="18"/>
              </w:rPr>
              <w:t>MachineRoomName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/>
                <w:sz w:val="18"/>
                <w:szCs w:val="18"/>
              </w:rPr>
              <w:t>DeviceName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&gt;设备号&lt;/</w:t>
            </w:r>
            <w:r w:rsidRPr="002F0D80">
              <w:rPr>
                <w:rFonts w:ascii="宋体" w:hAnsi="宋体"/>
                <w:sz w:val="18"/>
                <w:szCs w:val="18"/>
              </w:rPr>
              <w:t>DeviceName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&lt;DicomStudyUid&gt;......&lt;/DicomStudyUid&gt;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&lt;/DicomStudyUidList&gt;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&lt;/RISReport&gt;</w:t>
            </w:r>
          </w:p>
        </w:tc>
      </w:tr>
    </w:tbl>
    <w:p w:rsidR="00455DE8" w:rsidRPr="002F0D80" w:rsidRDefault="00455DE8" w:rsidP="00455DE8">
      <w:pPr>
        <w:rPr>
          <w:rFonts w:ascii="宋体" w:hAnsi="宋体"/>
        </w:rPr>
      </w:pPr>
      <w:r w:rsidRPr="002F0D80">
        <w:rPr>
          <w:rFonts w:ascii="宋体" w:hAnsi="宋体" w:hint="eastAsia"/>
        </w:rPr>
        <w:lastRenderedPageBreak/>
        <w:t>注：日期时间格式为：</w:t>
      </w:r>
      <w:proofErr w:type="gramStart"/>
      <w:r w:rsidRPr="002F0D80">
        <w:rPr>
          <w:rFonts w:ascii="宋体" w:hAnsi="宋体" w:hint="eastAsia"/>
        </w:rPr>
        <w:t>yyyy-MM-dd</w:t>
      </w:r>
      <w:proofErr w:type="gramEnd"/>
      <w:r w:rsidRPr="002F0D80">
        <w:rPr>
          <w:rFonts w:ascii="宋体" w:hAnsi="宋体" w:hint="eastAsia"/>
        </w:rPr>
        <w:t xml:space="preserve"> hh:mm:ss</w:t>
      </w:r>
    </w:p>
    <w:p w:rsidR="00455DE8" w:rsidRPr="002F0D80" w:rsidRDefault="00455DE8" w:rsidP="00455DE8"/>
    <w:p w:rsidR="00455DE8" w:rsidRPr="002F0D80" w:rsidRDefault="00455DE8" w:rsidP="00455DE8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80" w:name="_Toc369870534"/>
      <w:bookmarkStart w:id="81" w:name="_Toc489622205"/>
      <w:r w:rsidRPr="002F0D80">
        <w:rPr>
          <w:rFonts w:ascii="宋体" w:hAnsi="宋体" w:hint="eastAsia"/>
        </w:rPr>
        <w:t>内镜申请(待确定)</w:t>
      </w:r>
      <w:bookmarkEnd w:id="80"/>
      <w:r w:rsidR="00B352C8">
        <w:rPr>
          <w:rFonts w:ascii="宋体" w:hAnsi="宋体" w:hint="eastAsia"/>
        </w:rPr>
        <w:t>表和XML一致</w:t>
      </w:r>
      <w:bookmarkEnd w:id="81"/>
    </w:p>
    <w:p w:rsidR="00455DE8" w:rsidRPr="002F0D80" w:rsidRDefault="00455DE8" w:rsidP="00264A2C">
      <w:pPr>
        <w:pStyle w:val="3"/>
      </w:pPr>
      <w:bookmarkStart w:id="82" w:name="_Toc369870535"/>
      <w:bookmarkStart w:id="83" w:name="_Toc489622206"/>
      <w:r w:rsidRPr="002F0D80">
        <w:rPr>
          <w:rFonts w:hint="eastAsia"/>
        </w:rPr>
        <w:t>表格构说明</w:t>
      </w:r>
      <w:bookmarkEnd w:id="82"/>
      <w:bookmarkEnd w:id="83"/>
    </w:p>
    <w:p w:rsidR="00455DE8" w:rsidRPr="002F0D80" w:rsidRDefault="00455DE8" w:rsidP="00455DE8">
      <w:r w:rsidRPr="002F0D80">
        <w:rPr>
          <w:rFonts w:hint="eastAsia"/>
        </w:rPr>
        <w:t>结构定义：</w:t>
      </w:r>
      <w:r w:rsidRPr="002F0D80">
        <w:rPr>
          <w:rFonts w:hint="eastAsia"/>
          <w:sz w:val="18"/>
          <w:szCs w:val="18"/>
        </w:rPr>
        <w:t>EISRequest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2F0D80" w:rsidRPr="002F0D80" w:rsidTr="00F13B93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F13B93">
        <w:trPr>
          <w:trHeight w:val="213"/>
          <w:jc w:val="center"/>
        </w:trPr>
        <w:tc>
          <w:tcPr>
            <w:tcW w:w="9296" w:type="dxa"/>
            <w:gridSpan w:val="6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 w:rsidRPr="002F0D80">
              <w:rPr>
                <w:rFonts w:hint="eastAsia"/>
                <w:b/>
                <w:sz w:val="18"/>
                <w:szCs w:val="18"/>
              </w:rPr>
              <w:t>EISRequest</w:t>
            </w:r>
          </w:p>
        </w:tc>
      </w:tr>
      <w:tr w:rsidR="002F0D80" w:rsidRPr="002F0D80" w:rsidTr="00F13B93">
        <w:trPr>
          <w:trHeight w:val="213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RequestID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检查申请单号</w:t>
            </w:r>
          </w:p>
        </w:tc>
      </w:tr>
      <w:tr w:rsidR="002F0D80" w:rsidRPr="002F0D80" w:rsidTr="00F13B93">
        <w:trPr>
          <w:trHeight w:val="213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住院或门诊流水号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HospitalizeNo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住院号或门诊号或体检号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Sex 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性别 可以是(F/M；1为男，2为女； 男/女等情况)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SexName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SexSystem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BirthDay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出生年月日 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BloodType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血型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BloodTypeName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血型名称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BloodTypeSystem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血型编码系统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民族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NationName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民族名称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NationSystem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民族编码系统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Country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国家代码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CountryName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国家名称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CountrySystem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国家系统编码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Native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籍贯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InsuranceID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VARCHAR2(40)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家庭地址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Postcode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邮政编码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Telno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PatientHeight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身高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PatientWeight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体重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Occupation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职业代码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OccupationName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职业名称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OccupationSystem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职业编码系统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RoomNo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病房号/病区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Bedno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DepCode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申请科室代码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StudyDept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申请科室名称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Requestcode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申请医生代码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RequestPhysician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申请医生名称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StudyDate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检查单申请日期或收费日期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Fee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money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检查费用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OperateResult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手术检查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AuxResult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辅助检查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PathologicResult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病理检查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FamilyDiag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家族病史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BeforeDiag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病历摘要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ClinicReport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OutResult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会诊目的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FeeStatus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费用状态，要求HIS系统提供费用不同状态的中文名称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StudyComment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检查信息备注内容！ 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StudyMethod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HISType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1为门诊，2为住院，3为体检，4为贵宾中心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HISJPGFile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Image类型cl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提供HIS产生的电子申请单图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象</w:t>
            </w:r>
            <w:proofErr w:type="gramEnd"/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StudyAge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Varchar（10）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IsValid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是否有效，0无效，1有效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LastReportNo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上次检查放射号（由用户录入） 会诊使用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LastExamTime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上次检查时间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LastExamResult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上次检查结果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OtherExamResult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其他影像检查所见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ApplyTime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ExecOganizataionId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执行科室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NeedFilm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是否出胶片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PatientFeeType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病人费别</w:t>
            </w:r>
            <w:proofErr w:type="gramEnd"/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SendingOrganization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送检单位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DoctorPhone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医生联系电话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InnerForeignMatter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体内有无金属、异物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ForeignMatter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Positation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异物部位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IsRenalInadequacy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是否肾功能不全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IodineAllergyTest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是否已做碘过敏试验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IodineAllergy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碘过敏实验反应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HeartRate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心率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IsArrhythmia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是否心率不齐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DosageOfBetaloc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倍他乐克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用量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IsColoclysis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是否灌肠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sVaginalPipe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是否阴道插管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IsEnhanced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是否增强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ParentMedicalTechOrderII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医嘱号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医嘱系统所在域ID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IsEmergency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是否紧急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TransportationCodeSystem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输送方式编码系统，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TransportationName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TransportationCode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输送方式编码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0-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步行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1-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轮椅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2-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车床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3-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救护车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lastRenderedPageBreak/>
              <w:t>4-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担架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5-其他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申请单标题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SubTitle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申请单副标题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9296" w:type="dxa"/>
            <w:gridSpan w:val="6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F0D80">
              <w:rPr>
                <w:rFonts w:hint="eastAsia"/>
                <w:b/>
                <w:sz w:val="18"/>
                <w:szCs w:val="18"/>
              </w:rPr>
              <w:t>EISRequest</w:t>
            </w: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/RequestList/RequestItem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StudypartCode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项目代码或部位代码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StudyPart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检查部位或收费项目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BodyPartExamined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检查部位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ModalityCode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检查设备编码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ModalityName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检查设备名称</w:t>
            </w:r>
          </w:p>
        </w:tc>
      </w:tr>
      <w:tr w:rsidR="00455DE8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ModalityCodeSystem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检查设备编码系统</w:t>
            </w:r>
          </w:p>
        </w:tc>
      </w:tr>
    </w:tbl>
    <w:p w:rsidR="00455DE8" w:rsidRPr="002F0D80" w:rsidRDefault="00455DE8" w:rsidP="00455DE8"/>
    <w:p w:rsidR="00455DE8" w:rsidRPr="002F0D80" w:rsidRDefault="00455DE8" w:rsidP="00264A2C">
      <w:pPr>
        <w:pStyle w:val="3"/>
      </w:pPr>
      <w:bookmarkStart w:id="84" w:name="_Toc369870536"/>
      <w:bookmarkStart w:id="85" w:name="_Toc489622207"/>
      <w:r w:rsidRPr="002F0D80">
        <w:rPr>
          <w:rFonts w:hint="eastAsia"/>
        </w:rPr>
        <w:t>XML结构范例</w:t>
      </w:r>
      <w:bookmarkEnd w:id="84"/>
      <w:bookmarkEnd w:id="8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F0D80" w:rsidRPr="002F0D80" w:rsidTr="00F13B93">
        <w:tc>
          <w:tcPr>
            <w:tcW w:w="9356" w:type="dxa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</w:t>
            </w:r>
            <w:r w:rsidRPr="002F0D80">
              <w:rPr>
                <w:rFonts w:hint="eastAsia"/>
                <w:sz w:val="18"/>
                <w:szCs w:val="18"/>
              </w:rPr>
              <w:t xml:space="preserve"> EISRequest</w:t>
            </w:r>
            <w:r w:rsidRPr="002F0D80">
              <w:rPr>
                <w:rFonts w:ascii="宋体" w:hAnsi="宋体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&lt;RequestID&gt;检查申请单号&lt;/RequestID&gt;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&lt;EncounterII&gt;住院或门诊流水号&lt;/EncounterII&gt;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&lt;HospitalizeNo&gt;住院号或门诊号或体检号&lt;/HospitalizeNo&gt;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&lt;Name&gt;姓名&lt;/Name&gt;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 &gt;性别 可以是(F/M；1为男，2为女； 男/女等情况)&lt;/Sex 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&lt;BirthDay&gt;出生年月日 &lt;/BirthDay&gt;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&lt;BloodType&gt;血型&lt;/BloodType&gt;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&lt;BloodTypeName&gt;血型名称&lt;/BloodTypeName&gt;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&lt;BloodTypeSystem&gt;血型编码系统&lt;/BloodTypeSystem&gt;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&lt;Nation&gt;民族&lt;/Nation&gt;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&lt;NationName&gt;民族名称&lt;/NationName&gt;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&lt;NationSystem&gt;民族编码系统&lt;/NationSystem&gt;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&lt;Country&gt;国家代码&lt;/Country&gt;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&lt;CountryName&gt;国家名称&lt;/CountryName&gt;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&lt;CountrySystem&gt;国家系统编码&lt;/CountrySystem&gt;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&lt;Native&gt;籍贯&lt;/Native&gt;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&lt;InsuranceID&gt;身份证号&lt;/InsuranceID&gt;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&lt;Address&gt;家庭地址&lt;/Address&gt;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&lt;Postcode&gt;邮政编码&lt;/Postcode&gt;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&lt;Telno&gt;联系电话&lt;/Telno&gt;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&lt;PatientHeight&gt;身高&lt;/PatientHeight&gt;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&lt;PatientWeight&gt;体重&lt;/PatientWeight&gt;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&lt;Occupation&gt;职业代码&lt;/Occupation&gt;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&lt;OccupationName&gt;职业名称&lt;/OccupationName&gt;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&lt;OccupationSystem&gt;职业编码系统&lt;/OccupationSystem&gt;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&lt;RoomNo&gt;病房号/病区&lt;/RoomNo&gt;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&lt;Bedno&gt;病床号&lt;/Bedno&gt;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&lt;DepCode&gt;申请科室代码&lt;/DepCode&gt;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&lt;StudyDept&gt;申请科室名称&lt;/StudyDept&gt;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&lt;Requestcode&gt;申请医生代码&lt;/Requestcode&gt;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&lt;RequestPhysician&gt;申请医生名称&lt;/RequestPhysician&gt;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&lt;StudyDate&gt;检查单申请日期或收费日期&lt;/StudyDate&gt;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&lt;Fee&gt;检查费用&lt;/Fee&gt;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&lt;OperateResult&gt;手术检查&lt;/OperateResult&gt;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&lt;AuxResult&gt;辅助检查&lt;/AuxResult&gt;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&lt;PathologicResult&gt;病理检查&lt;/PathologicResult&gt;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&lt;FamilyDiag&gt;家族病史&lt;/FamilyDiag&gt;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&lt;BeforeDiag&gt;病历摘要&lt;/BeforeDiag&gt;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&lt;ClinicReport&gt;临床诊断&lt;/ClinicReport&gt;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&lt;OutResult&gt;会诊目的&lt;/OutResult&gt;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&lt;FeeStatus&gt;费用状态，要求HIS系统提供费用不同状态的中文名称&lt;/FeeStatus&gt;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&lt;StudyComment&gt;检查信息备注内容！ &lt;/StudyComment&gt;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&lt;StudyMethod&gt;检查方法&lt;/StudyMethod&gt;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&lt;HISType&gt;1为门诊，2为住院，3为体检，4为贵宾中心&lt;/HISType&gt;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&lt;HISJPGFile&gt;提供HIS产生的电子申请单图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象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&lt;/HISJPGFile&gt;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&lt;StudyAge&gt;年龄&lt;/StudyAge&gt;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&lt;IsValid&gt;是否有效，0无效，1有效&lt;/IsValid&gt;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&lt;LastReportNo&gt;上次检查放射号（由用户录入） 会诊使用&lt;/LastReportNo&gt;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&lt;LastExamTime&gt;上次检查时间&lt;/LastExamTime&gt;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&lt;LastExamResult&gt;上次检查结果&lt;/LastExamResult&gt;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&lt;OtherExamResult&gt;其他影像检查所见&lt;/OtherExamResult&gt;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&lt;ApplyTime&gt;申请时间&lt;/ApplyTime&gt;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&lt;ExecOganizataionId&gt;执行科室&lt;/ExecOganizataionId&gt;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&lt;NeedFilm&gt;是否出胶片&lt;/NeedFilm&gt;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&lt;PatientFeeType&gt;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病人费别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&lt;/PatientFeeType&gt;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&lt;SendingOrganization&gt;送检单位&lt;/SendingOrganization&gt;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&lt;DoctorPhone&gt;医生联系电话&lt;/DoctorPhone&gt;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&lt;InnerForeignMatter&gt;体内有无金属、异物&lt;/InnerForeignMatter&gt;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&lt;ForeignMatterPositation&gt;异物部位&lt;/ForeignMatterPositation&gt;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&lt;IsRenalInadequacy&gt;是否肾功能不全&lt;/IsRenalInadequacy&gt;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&lt;IodineAllergyTest&gt;是否已做碘过敏试验&lt;/IodineAllergyTest&gt;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&lt;IodineAllergyResult&gt;碘过敏实验反应&lt;/IodineAllergyResult&gt;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&lt;HeartRate&gt;心率&lt;HeartRate&gt;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&lt;IsArrhythmia&gt;是否心率不齐&lt;IsArrhythmia&gt;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&lt;DosageOfBetaloc&gt;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倍他乐克用量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&lt;DosageOfBetaloc&gt;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&lt;IsColoclysis&gt;是否灌肠&lt;IsColoclysis&gt;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&lt;IsVaginalPipe&gt;是否阴道插管&lt;IsVaginalPipe&gt;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&lt;IsEnhanced&gt;是否增强&lt;/IsEnhanced&gt;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&lt;ParentMedicalTechOrderII&gt;医嘱号&lt;/ParentMedicalTechOrderII&gt;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&gt;医嘱系统所在域ID&lt;/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&lt;IsEmergency&gt;是否紧急&lt;/IsEmergency&gt;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&lt;TransportationCodeSystem&gt;输送方式编码系统，&lt;/TransportationCodeSystem&gt;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&lt;TransportationName&gt;输送方式名称&lt;/TransportationName&gt;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&lt;TransportationCode&gt;输送方式编码&lt;/TransportationCode&gt;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&lt;Title&gt;申请单标题&lt;/Title&gt;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&lt;SubTitle&gt;申请单副标题&lt;/SubTitle&gt;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&lt;RequestList&gt;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&lt;RequestItem&gt;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&lt;StudypartCode&gt;项目代码或部位代码&lt;/StudypartCode&gt;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&lt;StudyPart&gt;检查部位或收费项目&lt;/StudyPart&gt;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&lt;BodyPartExamined&gt;检查部位&lt;/BodyPartExamined&gt;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&lt;ModalityCode&gt;检查设备编码&lt;/ModalityCode&gt;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&lt;ModalityName&gt;检查设备名称&lt;/ModalityName&gt;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&lt;ModalityCodeSystem&gt;检查设备编码系统&lt;/ModalityCodeSystem&gt;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&lt;/RequestItem&gt;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&lt;RequestItem&gt;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...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  <w:t>&lt;/RequestItem&gt;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&lt;/RequestList&gt;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&lt;/</w:t>
            </w:r>
            <w:r w:rsidRPr="002F0D80">
              <w:rPr>
                <w:rFonts w:hint="eastAsia"/>
                <w:sz w:val="18"/>
                <w:szCs w:val="18"/>
              </w:rPr>
              <w:t>EISRequest</w:t>
            </w:r>
            <w:r w:rsidRPr="002F0D80">
              <w:rPr>
                <w:rFonts w:ascii="宋体" w:hAnsi="宋体"/>
                <w:sz w:val="18"/>
                <w:szCs w:val="18"/>
              </w:rPr>
              <w:t>&gt;</w:t>
            </w:r>
          </w:p>
        </w:tc>
      </w:tr>
    </w:tbl>
    <w:p w:rsidR="00455DE8" w:rsidRPr="002F0D80" w:rsidRDefault="00455DE8" w:rsidP="00455DE8">
      <w:pPr>
        <w:rPr>
          <w:rFonts w:ascii="宋体" w:hAnsi="宋体"/>
        </w:rPr>
      </w:pPr>
      <w:r w:rsidRPr="002F0D80">
        <w:rPr>
          <w:rFonts w:ascii="宋体" w:hAnsi="宋体" w:hint="eastAsia"/>
        </w:rPr>
        <w:lastRenderedPageBreak/>
        <w:t>注：日期时间格式为：</w:t>
      </w:r>
      <w:proofErr w:type="gramStart"/>
      <w:r w:rsidRPr="002F0D80">
        <w:rPr>
          <w:rFonts w:ascii="宋体" w:hAnsi="宋体" w:hint="eastAsia"/>
        </w:rPr>
        <w:t>yyyy-MM-dd</w:t>
      </w:r>
      <w:proofErr w:type="gramEnd"/>
      <w:r w:rsidRPr="002F0D80">
        <w:rPr>
          <w:rFonts w:ascii="宋体" w:hAnsi="宋体" w:hint="eastAsia"/>
        </w:rPr>
        <w:t xml:space="preserve"> hh:mm:ss</w:t>
      </w:r>
    </w:p>
    <w:p w:rsidR="00455DE8" w:rsidRPr="002F0D80" w:rsidRDefault="00455DE8" w:rsidP="00455DE8"/>
    <w:p w:rsidR="00455DE8" w:rsidRPr="00F97362" w:rsidRDefault="00455DE8" w:rsidP="00F97362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86" w:name="_Toc369870537"/>
      <w:bookmarkStart w:id="87" w:name="_Toc489622208"/>
      <w:r w:rsidRPr="002F0D80">
        <w:rPr>
          <w:rFonts w:ascii="宋体" w:hAnsi="宋体" w:hint="eastAsia"/>
        </w:rPr>
        <w:t>内镜报告(已确定)</w:t>
      </w:r>
      <w:bookmarkEnd w:id="86"/>
      <w:r w:rsidR="00F97362">
        <w:rPr>
          <w:rFonts w:ascii="宋体" w:hAnsi="宋体" w:hint="eastAsia"/>
        </w:rPr>
        <w:t>表和XML一致</w:t>
      </w:r>
      <w:bookmarkEnd w:id="87"/>
    </w:p>
    <w:p w:rsidR="00455DE8" w:rsidRPr="002F0D80" w:rsidRDefault="00455DE8" w:rsidP="00264A2C">
      <w:pPr>
        <w:pStyle w:val="3"/>
      </w:pPr>
      <w:bookmarkStart w:id="88" w:name="_Toc369870538"/>
      <w:bookmarkStart w:id="89" w:name="_Toc489622209"/>
      <w:r w:rsidRPr="002F0D80">
        <w:rPr>
          <w:rFonts w:hint="eastAsia"/>
        </w:rPr>
        <w:t>表格构说明</w:t>
      </w:r>
      <w:bookmarkEnd w:id="88"/>
      <w:bookmarkEnd w:id="89"/>
    </w:p>
    <w:p w:rsidR="00455DE8" w:rsidRPr="002F0D80" w:rsidRDefault="00455DE8" w:rsidP="00455DE8">
      <w:r w:rsidRPr="002F0D80">
        <w:rPr>
          <w:rFonts w:hint="eastAsia"/>
        </w:rPr>
        <w:t>结构定义：</w:t>
      </w:r>
      <w:r w:rsidRPr="002F0D80">
        <w:rPr>
          <w:rFonts w:ascii="宋体" w:hAnsi="宋体" w:hint="eastAsia"/>
          <w:sz w:val="18"/>
          <w:szCs w:val="18"/>
        </w:rPr>
        <w:t>EISReport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2F0D80" w:rsidRPr="002F0D80" w:rsidTr="00F13B93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EISReport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ReportII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每份检查结果的唯一标识(检查申请单号)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就诊记录的标识符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OrderIIs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对应的检查申请单标识，对应多条申请单时用逗号分隔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检查编号（内镜号）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检查名称（检查项目）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BodyParts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检查部位，如“头部”、“胸部、腹部”(传空值)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ReportDesc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VARCHAR2(3000)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影像学表现、征象（影像所见、报告段落正文）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ReportConclusion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影像学诊断、结论（内镜</w:t>
            </w:r>
            <w:r w:rsidRPr="002F0D80">
              <w:rPr>
                <w:rFonts w:ascii="宋体" w:hAnsi="宋体"/>
                <w:sz w:val="18"/>
                <w:szCs w:val="18"/>
              </w:rPr>
              <w:t>提示）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ExamineEmployee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检查人姓名（检查技师）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AuditEmployee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审核人姓名（报告审核医师姓名）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AuditOn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审核时间（签名时间）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报告时间(文件生成时间)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报告编号（报告流水号）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RowVersion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(12)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患者性别编码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患者性别名称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患者性别编码系统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PatientAge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ClinicalDiagnose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患者出生日期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AuthorPersonId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报告初写医师RIS登录号</w:t>
            </w:r>
          </w:p>
        </w:tc>
      </w:tr>
      <w:tr w:rsidR="002F0D80" w:rsidRPr="002F0D80" w:rsidTr="006B5ACE">
        <w:trPr>
          <w:trHeight w:val="215"/>
          <w:jc w:val="center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AuthorDomainId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报告初写医师机构ID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“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2F0D80" w:rsidRPr="002F0D80" w:rsidTr="006B5ACE">
        <w:trPr>
          <w:trHeight w:val="215"/>
          <w:jc w:val="center"/>
        </w:trPr>
        <w:tc>
          <w:tcPr>
            <w:tcW w:w="648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AuthorDomainName</w:t>
            </w:r>
          </w:p>
        </w:tc>
        <w:tc>
          <w:tcPr>
            <w:tcW w:w="850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报告初写医师机构名称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“RIS”</w:t>
            </w:r>
          </w:p>
        </w:tc>
      </w:tr>
      <w:tr w:rsidR="002F0D80" w:rsidRPr="002F0D80" w:rsidTr="006B5ACE">
        <w:trPr>
          <w:trHeight w:val="215"/>
          <w:jc w:val="center"/>
        </w:trPr>
        <w:tc>
          <w:tcPr>
            <w:tcW w:w="648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AuthorPersonName</w:t>
            </w:r>
          </w:p>
        </w:tc>
        <w:tc>
          <w:tcPr>
            <w:tcW w:w="850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报告初写医师姓名</w:t>
            </w:r>
          </w:p>
        </w:tc>
      </w:tr>
      <w:tr w:rsidR="002F0D80" w:rsidRPr="002F0D80" w:rsidTr="006B5ACE">
        <w:trPr>
          <w:trHeight w:val="215"/>
          <w:jc w:val="center"/>
        </w:trPr>
        <w:tc>
          <w:tcPr>
            <w:tcW w:w="648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AuthenticatorPersonId</w:t>
            </w:r>
          </w:p>
        </w:tc>
        <w:tc>
          <w:tcPr>
            <w:tcW w:w="850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报告审核医师RIS登录号</w:t>
            </w:r>
          </w:p>
        </w:tc>
      </w:tr>
      <w:tr w:rsidR="002F0D80" w:rsidRPr="002F0D80" w:rsidTr="006B5ACE">
        <w:trPr>
          <w:trHeight w:val="215"/>
          <w:jc w:val="center"/>
        </w:trPr>
        <w:tc>
          <w:tcPr>
            <w:tcW w:w="648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AuthenticatorDomainId</w:t>
            </w:r>
          </w:p>
        </w:tc>
        <w:tc>
          <w:tcPr>
            <w:tcW w:w="850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E0AADC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报告审核医师机构ID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“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AuthenticatorDomainName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报告审核医师机构名称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“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RIS“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科室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StudyRoom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病房号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报告的文档标题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“数字化放射诊断报告书”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诊断标题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“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影像诊断“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诊断编码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诊断编码域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DicomStudyTime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影像检查日期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DicomAccessNum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检查号，参见DICOM AccessNumber标准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DicomModality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影像设备, 参见DICOM Modality标准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ModalityName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设备名称，对应内镜报告上部的“内镜所见”，不是正文的“内镜所见”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EffectiveTime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该文档的有效时间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PatientTypeCode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患者类别编码（参见患者类别字典表）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PatientTypeCodeSystem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“2.16.840.1.113883.4.487.2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.1</w:t>
            </w:r>
            <w:r w:rsidRPr="002F0D80">
              <w:rPr>
                <w:rFonts w:ascii="宋体" w:hAnsi="宋体"/>
                <w:sz w:val="18"/>
                <w:szCs w:val="18"/>
              </w:rPr>
              <w:t>.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1.1.13</w:t>
            </w:r>
            <w:r w:rsidRPr="002F0D80"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PatientRegisterTime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病人登记时间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DiagnosisStatusCode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诊断状态（参考诊断状态字典）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DiagnosisMethodCode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SectionTitle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报告段落名称</w:t>
            </w:r>
          </w:p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“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影像所见</w:t>
            </w:r>
            <w:r w:rsidRPr="002F0D80"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RepeatNumber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曝光次数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MachineRoomName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机房号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DeviceName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设备号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PISBodyPart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活检</w:t>
            </w:r>
            <w:r w:rsidRPr="002F0D80">
              <w:rPr>
                <w:rFonts w:ascii="宋体" w:hAnsi="宋体"/>
                <w:sz w:val="18"/>
                <w:szCs w:val="18"/>
              </w:rPr>
              <w:t>部位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PISExamNo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病理</w:t>
            </w:r>
            <w:r w:rsidRPr="002F0D80">
              <w:rPr>
                <w:rFonts w:ascii="宋体" w:hAnsi="宋体"/>
                <w:sz w:val="18"/>
                <w:szCs w:val="18"/>
              </w:rPr>
              <w:t>编号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PISHP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病理</w:t>
            </w:r>
            <w:r w:rsidRPr="002F0D80">
              <w:rPr>
                <w:rFonts w:ascii="宋体" w:hAnsi="宋体"/>
                <w:sz w:val="18"/>
                <w:szCs w:val="18"/>
              </w:rPr>
              <w:t>HP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PISDiagnose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500</w:t>
            </w:r>
            <w:r w:rsidRPr="002F0D80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病理</w:t>
            </w:r>
            <w:r w:rsidRPr="002F0D80">
              <w:rPr>
                <w:rFonts w:ascii="宋体" w:hAnsi="宋体"/>
                <w:sz w:val="18"/>
                <w:szCs w:val="18"/>
              </w:rPr>
              <w:t>诊断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PISCellDiagnose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500</w:t>
            </w:r>
            <w:r w:rsidRPr="002F0D80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细胞</w:t>
            </w:r>
            <w:r w:rsidRPr="002F0D80">
              <w:rPr>
                <w:rFonts w:ascii="宋体" w:hAnsi="宋体"/>
                <w:sz w:val="18"/>
                <w:szCs w:val="18"/>
              </w:rPr>
              <w:t>诊断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PISHPValue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HP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测</w:t>
            </w:r>
            <w:r w:rsidRPr="002F0D80">
              <w:rPr>
                <w:rFonts w:ascii="宋体" w:hAnsi="宋体"/>
                <w:sz w:val="18"/>
                <w:szCs w:val="18"/>
              </w:rPr>
              <w:t>值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EISSuggestion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500</w:t>
            </w:r>
            <w:r w:rsidRPr="002F0D80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建议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EISReport.DicomStudyUidList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DicomStudyUid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影像检查UID，参见DICOM StudyInstanceUID标准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EISReport.AccNumberList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AccNumber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影像检查AccNumber，参见DICOM AccessionNumber标准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EISReport.</w:t>
            </w:r>
            <w:r w:rsidRPr="002F0D80">
              <w:rPr>
                <w:rFonts w:ascii="宋体" w:hAnsi="宋体"/>
                <w:b/>
                <w:sz w:val="18"/>
                <w:szCs w:val="18"/>
              </w:rPr>
              <w:t>ImageList</w:t>
            </w: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/>
                <w:b/>
                <w:sz w:val="18"/>
                <w:szCs w:val="18"/>
              </w:rPr>
              <w:t>Image</w:t>
            </w: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Pair</w:t>
            </w:r>
          </w:p>
        </w:tc>
      </w:tr>
      <w:tr w:rsidR="002F0D80" w:rsidRPr="002F0D80" w:rsidTr="00F13B93">
        <w:trPr>
          <w:trHeight w:val="21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图片的Base64编码</w:t>
            </w:r>
          </w:p>
        </w:tc>
      </w:tr>
      <w:tr w:rsidR="00455DE8" w:rsidRPr="002F0D80" w:rsidTr="00F13B93">
        <w:trPr>
          <w:trHeight w:val="21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LocateImage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定位图片的Base64编码</w:t>
            </w:r>
          </w:p>
        </w:tc>
      </w:tr>
    </w:tbl>
    <w:p w:rsidR="00455DE8" w:rsidRPr="002F0D80" w:rsidRDefault="00455DE8" w:rsidP="00455DE8"/>
    <w:p w:rsidR="00455DE8" w:rsidRPr="002F0D80" w:rsidRDefault="00455DE8" w:rsidP="00264A2C">
      <w:pPr>
        <w:pStyle w:val="3"/>
      </w:pPr>
      <w:bookmarkStart w:id="90" w:name="_Toc369870539"/>
      <w:bookmarkStart w:id="91" w:name="_Toc489622210"/>
      <w:r w:rsidRPr="002F0D80">
        <w:rPr>
          <w:rFonts w:hint="eastAsia"/>
        </w:rPr>
        <w:t>XML结构范例</w:t>
      </w:r>
      <w:bookmarkEnd w:id="90"/>
      <w:bookmarkEnd w:id="9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F0D80" w:rsidRPr="002F0D80" w:rsidTr="00F13B93">
        <w:tc>
          <w:tcPr>
            <w:tcW w:w="9356" w:type="dxa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&lt;EISReport&gt;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&lt;ReportII&gt;每份检查结果的唯一标识(检查申请单号)&lt;/ReportII&gt;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&lt;EncounterII&gt;就诊记录的标识符&lt;/EncounterII&gt;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&lt;OrderIIs&gt;对应的检查申请单标识，对应多条申请单时用逗号分隔&lt;/OrderIIs&gt;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&lt;ExamineNo&gt;检查编号（内镜号）&lt;/ExamineNo&gt;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&lt;ExamineName&gt;检查名称（检查项目）&lt;/ExamineName&gt;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&lt;BodyParts&gt;检查部位&lt;/BodyParts&gt;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&lt;ReportDesc&gt;影像学表现、征象（影像所见、报告段落正文）&lt;/ReportDesc&gt;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&lt;ReportConclusion&gt;影像学诊断、结论（内镜</w:t>
            </w:r>
            <w:r w:rsidRPr="002F0D80">
              <w:rPr>
                <w:rFonts w:ascii="宋体" w:hAnsi="宋体"/>
                <w:sz w:val="18"/>
                <w:szCs w:val="18"/>
              </w:rPr>
              <w:t>提示）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&lt;/ReportConclusion&gt;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&lt;ExamineEmployee&gt;检查人姓名（检查技师）&lt;/ExamineEmployee&gt;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&lt;ExamineOn&gt;检查时间&lt;/ExamineOn&gt;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&lt;AuditEmployee&gt;审核人姓名（报告审核医师姓名）&lt;/AuditEmployee&gt;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&lt;AuditOn &gt;审核时间（签名时间）&lt;/AuditOn 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&lt;ReportOn&gt;报告时间(文件生成时间)&lt;/ReportOn&gt;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&lt;ReportNo&gt;报告编号（报告流水号）&lt;/ReportNo&gt;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&lt;RowVersion&gt;最后修改时间&lt;/RowVersion&gt;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&lt;PatientName&gt;患者姓名&lt;/PatientName&gt;</w:t>
            </w:r>
          </w:p>
          <w:p w:rsidR="00455DE8" w:rsidRPr="002F0D80" w:rsidRDefault="00455DE8" w:rsidP="00F13B9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160"/>
              </w:tabs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&lt;PatientSexCode&gt;患者性别编码&lt;/PatientSexCode&gt;</w:t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ab/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&lt;PatientSexName&gt;患者性别名称&lt;/PatientSexName&gt;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&lt;PatientSexCodeSystem&gt;患者性别编码系统&lt;/PatientSexCodeSystem&gt;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&lt;PatientAge&gt;患者年龄&lt;/PatientAge&gt;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&lt;ClinicalDiagnose&gt;临床诊断&lt;/ClinicalDiagnose&gt;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&lt;PatientBirth&gt;患者出生日期&lt;/PatientBirth&gt;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&lt;AuthorPersonId&gt;报告初写医师RIS登录号&lt;/AuthorPersonId&gt;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&lt;AuthorDomainId&gt;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&lt;/AuthorDomainId&gt;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&lt;AuthorDomainName&gt;RIS&lt;/AuthorDomainName&gt;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&lt;AuthorPersonName&gt;报告初写医师姓名&lt;/AuthorPersonName&gt;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&lt;AuthenticatorPersonId&gt;报告审核医师RIS登录号&lt;/AuthenticatorPersonId&gt;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&lt;AuthenticatorDomainId&gt;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&lt;/AuthenticatorDomainId&gt;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&lt;AuthenticatorDomainName&gt;RIS&lt;/AuthenticatorDomainName&gt;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&lt;StudyDepartmen&gt;科室&lt;/StudyDepartmen&gt;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&lt;StudyRoom&gt;病房号&lt;/StudyRoom&gt;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&lt;StudyBedroom&gt;病床号&lt;/StudyBedroom&gt;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&lt;Title&gt;数字化放射诊断报告书&lt;/Title&gt;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&lt;DiagnosisTitle&gt;影像诊断&lt;/DiagnosisTitle&gt;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&lt;DiagnosisCode&gt;诊断编码&lt;/DiagnosisCode&gt;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&lt;DiagnosisCodesystem&gt;诊断编码域&lt;/DiagnosisCodesystem&gt;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&lt;DicomStudyTime&gt;影像检查日期&lt;/DicomStudyTime&gt;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&lt;DicomAccessNum&gt;检查号，参见DICOM AccessNumber标准&lt;/DicomAccessNum&gt;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&lt;DicomModality&gt;影像设备, 参见DICOM Modality标准&lt;/DicomModality&gt;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&lt;ModalityName&gt;设备名称，对应内镜报告上部的“内镜所见”，不是正文的“内镜所见”&lt;/ModalityName&gt;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&lt;EffectiveTime&gt;该文档的有效时间&lt;/EffectiveTime&gt;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&lt;PatientTypeCode&gt;患者类别编码（参见患者类别字典表）&lt;/PatientTypeCode&gt;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&lt;PatientType&gt;患者类别名称&lt;/PatientType&gt;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&lt;PatientTypeCodeSystem&gt;2.16.840.1.113883.4.487.2.1.1.1.13&lt;/PatientTypeCodeSystem&gt;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&lt;PatientRegisterTime&gt;病人登记时间&lt;/PatientRegisterTime&gt;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&lt;DiagnosisStatusCode&gt;诊断状态（参考诊断状态字典）&lt;/DiagnosisStatusCode&gt;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&lt;DiagnosisMethodCode&gt;检查方法&lt;/DiagnosisMethodCode&gt;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&lt;SectionTitle&gt;影像所见&lt;/SectionTitle&gt;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/>
                <w:sz w:val="18"/>
                <w:szCs w:val="18"/>
              </w:rPr>
              <w:t>RepeatNumber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&gt;曝光次数&lt;/</w:t>
            </w:r>
            <w:r w:rsidRPr="002F0D80">
              <w:rPr>
                <w:rFonts w:ascii="宋体" w:hAnsi="宋体"/>
                <w:sz w:val="18"/>
                <w:szCs w:val="18"/>
              </w:rPr>
              <w:t>RepeatNumber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/>
                <w:sz w:val="18"/>
                <w:szCs w:val="18"/>
              </w:rPr>
              <w:t>MachineRoomName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&gt;机房号&lt;/</w:t>
            </w:r>
            <w:r w:rsidRPr="002F0D80">
              <w:rPr>
                <w:rFonts w:ascii="宋体" w:hAnsi="宋体"/>
                <w:sz w:val="18"/>
                <w:szCs w:val="18"/>
              </w:rPr>
              <w:t>MachineRoomName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/>
                <w:sz w:val="18"/>
                <w:szCs w:val="18"/>
              </w:rPr>
              <w:t>DeviceName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&gt;设备号&lt;/</w:t>
            </w:r>
            <w:r w:rsidRPr="002F0D80">
              <w:rPr>
                <w:rFonts w:ascii="宋体" w:hAnsi="宋体"/>
                <w:sz w:val="18"/>
                <w:szCs w:val="18"/>
              </w:rPr>
              <w:t>DeviceName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&lt;PISBodyPart&gt;活检部位&lt;/PISBodyPart&gt;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&lt;PISExamNo&gt;病理编号&lt;/PISExamNo&gt;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&lt;PISHP&gt;病理HP&lt;/PISHP&gt;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&lt;PISDiagnose&gt;病理诊断&lt;/PISDiagnose&gt;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&lt;PISCellDiagnose&gt;细胞诊断&lt;/PISCellDiagnose&gt;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&lt;PISHPValue&gt;HP测值&lt;/PISHPValue&gt;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&lt;EISSuggestion&gt;建议&lt;/EISSuggestion&gt;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&lt;DicomStudyUid&gt;......&lt;/DicomStudyUid&gt;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&lt;/DicomStudyUidList&gt;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&lt;AccNumberList&gt;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&lt;AccNumber&gt;影像检查AccNumber，参见DICOM AccessionNumber标准&lt;/AccNumber&gt;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&lt;AccNumber&gt;影像检查AccNumber，参见DICOM AccessionNumber标准&lt;/AccNumber&gt;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&lt;AccNumber&gt;......&lt;/AccNumber&gt;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&lt;/AccNumberList&gt;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&lt;ImageList&gt;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&lt;Image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Pair</w:t>
            </w:r>
            <w:r w:rsidRPr="002F0D80">
              <w:rPr>
                <w:rFonts w:ascii="宋体" w:hAnsi="宋体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&lt;Image&gt;图片的Base64编码&lt;/Image&gt;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&lt;LocateImage&gt;......&lt;/LocateImage&gt;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&lt;Image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Pair</w:t>
            </w:r>
            <w:r w:rsidRPr="002F0D80">
              <w:rPr>
                <w:rFonts w:ascii="宋体" w:hAnsi="宋体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&lt;/ImageList&gt;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&lt;/EISReport&gt;</w:t>
            </w:r>
          </w:p>
        </w:tc>
      </w:tr>
    </w:tbl>
    <w:p w:rsidR="00455DE8" w:rsidRPr="002F0D80" w:rsidRDefault="00455DE8" w:rsidP="00455DE8">
      <w:pPr>
        <w:rPr>
          <w:rFonts w:ascii="宋体" w:hAnsi="宋体"/>
        </w:rPr>
      </w:pPr>
      <w:r w:rsidRPr="002F0D80">
        <w:rPr>
          <w:rFonts w:ascii="宋体" w:hAnsi="宋体" w:hint="eastAsia"/>
        </w:rPr>
        <w:lastRenderedPageBreak/>
        <w:t>注：日期时间格式为：yyyy-MM-dd hh:mm:ss；</w:t>
      </w:r>
    </w:p>
    <w:p w:rsidR="00455DE8" w:rsidRPr="002F0D80" w:rsidRDefault="00455DE8" w:rsidP="00455DE8">
      <w:pPr>
        <w:rPr>
          <w:rFonts w:ascii="宋体" w:hAnsi="宋体"/>
        </w:rPr>
      </w:pPr>
      <w:r w:rsidRPr="002F0D80">
        <w:rPr>
          <w:rFonts w:ascii="宋体" w:hAnsi="宋体" w:hint="eastAsia"/>
        </w:rPr>
        <w:t xml:space="preserve">    每对影像为一个ImagePair；</w:t>
      </w:r>
    </w:p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r w:rsidRPr="002F0D80">
        <w:br w:type="page"/>
      </w:r>
      <w:bookmarkStart w:id="92" w:name="_Toc369870540"/>
      <w:bookmarkStart w:id="93" w:name="_Toc489622211"/>
      <w:r w:rsidRPr="002F0D80">
        <w:rPr>
          <w:rFonts w:ascii="宋体" w:hAnsi="宋体" w:hint="eastAsia"/>
        </w:rPr>
        <w:lastRenderedPageBreak/>
        <w:t>病理申请(已确定)</w:t>
      </w:r>
      <w:bookmarkEnd w:id="92"/>
      <w:r w:rsidR="00134064">
        <w:rPr>
          <w:rFonts w:ascii="宋体" w:hAnsi="宋体" w:hint="eastAsia"/>
        </w:rPr>
        <w:t>表和XML一致</w:t>
      </w:r>
      <w:bookmarkEnd w:id="93"/>
    </w:p>
    <w:p w:rsidR="00455DE8" w:rsidRPr="002F0D80" w:rsidRDefault="00455DE8" w:rsidP="00264A2C">
      <w:pPr>
        <w:pStyle w:val="3"/>
      </w:pPr>
      <w:bookmarkStart w:id="94" w:name="_Toc369870541"/>
      <w:bookmarkStart w:id="95" w:name="_Toc489622212"/>
      <w:r w:rsidRPr="002F0D80">
        <w:rPr>
          <w:rFonts w:hint="eastAsia"/>
        </w:rPr>
        <w:t>表格构说明</w:t>
      </w:r>
      <w:bookmarkEnd w:id="94"/>
      <w:bookmarkEnd w:id="95"/>
    </w:p>
    <w:p w:rsidR="00455DE8" w:rsidRPr="002F0D80" w:rsidRDefault="00455DE8" w:rsidP="00455DE8">
      <w:r w:rsidRPr="002F0D80">
        <w:rPr>
          <w:rFonts w:hint="eastAsia"/>
        </w:rPr>
        <w:t>结构定义：</w:t>
      </w:r>
      <w:r w:rsidRPr="002F0D80">
        <w:rPr>
          <w:rFonts w:ascii="宋体" w:hAnsi="宋体" w:cs="Calibri" w:hint="eastAsia"/>
          <w:kern w:val="0"/>
          <w:sz w:val="18"/>
          <w:szCs w:val="18"/>
        </w:rPr>
        <w:t>PISRequest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2F0D80" w:rsidRPr="002F0D80" w:rsidTr="00F13B93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(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长度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F13B93">
        <w:trPr>
          <w:trHeight w:val="213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Apply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申请单号（唯一字段）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PatientNo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住院流水号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每次住院唯一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PatientId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住院号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: M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男，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F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女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Sex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ode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  <w:p w:rsidR="00455DE8" w:rsidRPr="002F0D80" w:rsidRDefault="00455DE8" w:rsidP="00F13B93">
            <w:pPr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.1</w:t>
            </w:r>
            <w:r w:rsidRPr="002F0D80">
              <w:rPr>
                <w:rFonts w:ascii="宋体" w:hAnsi="宋体" w:cs="Calibri"/>
                <w:sz w:val="18"/>
                <w:szCs w:val="18"/>
              </w:rPr>
              <w:t>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1.1.9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Sex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archar2(32)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Birth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ay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Blood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T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ype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血型编码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 xml:space="preserve"> A,B,O,AB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Blood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T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ype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archar2(64)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血型编码系统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Blood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T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ype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archar2(32)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血型编码名称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Nation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民族编码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Country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国籍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Country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ode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V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archar2(64)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国籍编码系统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Country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国籍名称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Native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籍贯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Idenno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Home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Varchar2(60)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户口或家庭地址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HomeZip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户口或家庭邮编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HomeTel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家庭电话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Numeric(5.2)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身高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Numeric(5,2)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体重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Profcode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455DE8" w:rsidRPr="002F0D80" w:rsidRDefault="00455DE8" w:rsidP="00F13B93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职业代码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Profname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职业名称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Profcodesystem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职业编码系统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Roomno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病房号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Bedno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床号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Deptcode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科室代码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Deptname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科室名称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Doccode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申请医生编码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Docname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申请医生姓名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Checkbodycode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检查部位编码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检查部位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Codesystem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检查部位编码系统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检查项目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检查项目编码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TotCost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Numeric(9,2)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检查费用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Operateresult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手术检查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Auxresult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辅助检查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 xml:space="preserve"> 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诊断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Illnesshistory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病理检查（病史）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Parentmedicaltechorder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II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医嘱号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64)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系统所在域ID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Orderdatetime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Isemergency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Bit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是否紧急</w:t>
            </w:r>
          </w:p>
        </w:tc>
      </w:tr>
      <w:tr w:rsidR="002F0D80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申请单标题</w:t>
            </w:r>
          </w:p>
        </w:tc>
      </w:tr>
      <w:tr w:rsidR="00455DE8" w:rsidRPr="002F0D80" w:rsidTr="00F13B93">
        <w:trPr>
          <w:trHeight w:val="275"/>
          <w:jc w:val="center"/>
        </w:trPr>
        <w:tc>
          <w:tcPr>
            <w:tcW w:w="648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Subtitle</w:t>
            </w:r>
          </w:p>
        </w:tc>
        <w:tc>
          <w:tcPr>
            <w:tcW w:w="850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申请单副标题</w:t>
            </w:r>
          </w:p>
        </w:tc>
      </w:tr>
    </w:tbl>
    <w:p w:rsidR="00455DE8" w:rsidRPr="002F0D80" w:rsidRDefault="00455DE8" w:rsidP="00455DE8"/>
    <w:p w:rsidR="00455DE8" w:rsidRPr="002F0D80" w:rsidRDefault="00455DE8" w:rsidP="00264A2C">
      <w:pPr>
        <w:pStyle w:val="3"/>
      </w:pPr>
      <w:bookmarkStart w:id="96" w:name="_Toc369870542"/>
      <w:bookmarkStart w:id="97" w:name="_Toc489622213"/>
      <w:r w:rsidRPr="002F0D80">
        <w:rPr>
          <w:rFonts w:hint="eastAsia"/>
        </w:rPr>
        <w:t>XML结构范例</w:t>
      </w:r>
      <w:bookmarkEnd w:id="96"/>
      <w:bookmarkEnd w:id="9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2F0D80" w:rsidRPr="002F0D80" w:rsidTr="00F13B93">
        <w:tc>
          <w:tcPr>
            <w:tcW w:w="9356" w:type="dxa"/>
            <w:shd w:val="clear" w:color="auto" w:fill="auto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&lt;PISRequest&gt;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&lt;ApplyNo&gt;申请单号（唯一字段）&lt;/ApplyNo&gt;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&lt;PatientNo&gt;住院流水号(每次住院唯一)&lt;/PatientNo&gt;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&lt;PatientId&gt;住院号&lt;/PatientId&gt;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&lt;Name&gt;姓名&lt;/Name&gt;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&lt;Sex&gt;性别: M男，F女&lt;/Sex&gt;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&lt;SexCodeSystem&gt;性别编码系统&lt;/SexCodeSystem&gt;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&lt;BirthDay&gt;出生日期&lt;/BirthDay&gt;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&lt;BloodType&gt;血型编码 A,B,O,AB&lt;/BloodType&gt;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&lt;BloodTypeSystem&gt;血型编码系统&lt;/BloodTypeSystem&gt;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&lt;BloodTypeName&gt;血型编码名称&lt;/BloodTypeName&gt;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&lt;Nation&gt;民族编码&lt;/Nation&gt;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&lt;Country&gt;国籍&lt;/Country&gt;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&lt;CountryCodeSystem&gt;国籍编码系统&lt;/CountryCodeSystem&gt;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&lt;CountryName&gt;国籍名称&lt;/CountryName&gt;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&lt;Native&gt;籍贯&lt;/Native&gt;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&lt;Idenno&gt;身份证号&lt;/Idenno&gt;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&lt;Home&gt;户口或家庭地址&lt;/Home&gt;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&lt;HomeZip&gt;户口或家庭邮编&lt;/HomeZip&gt;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&lt;HomeTel&gt;家庭电话&lt;/HomeTel&gt;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&lt;Height&gt;身高&lt;/Height&gt;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&lt;Weight&gt;体重&lt;/Weight&gt;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&lt;Profcode&gt;职业代码&lt;/Profcode&gt;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&lt;Profname&gt;职业名称&lt;/Profname&gt;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&lt;Profcodesystem&gt;职业编码系统&lt;/Profcodesystem&gt;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&lt;Roomno&gt;病房号&lt;/Roomno&gt;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&lt;Bedno&gt;床号&lt;/Bedno&gt;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&lt;Deptcode&gt;科室代码&lt;/Deptcode&gt;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&lt;Deptname&gt;科室名称&lt;/Deptname&gt;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&lt;Doccode&gt;申请医生编码&lt;/Doccode&gt;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&lt;Docname&gt;申请医生姓名&lt;/Docname&gt;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&lt;Checkbodycode&gt;检查部位编码&lt;/Checkbodycode&gt;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&lt;Checkbody&gt;检查部位&lt;/Checkbody&gt;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Codesystem&gt;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检查部位编码系统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&lt;/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&lt;Checkorder&gt;检查项目&lt;/Checkorder&gt;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Code&gt;检查项目编码&lt;/</w:t>
            </w:r>
            <w:r w:rsidRPr="002F0D80"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 w:rsidRPr="002F0D80">
              <w:rPr>
                <w:rFonts w:ascii="宋体" w:hAnsi="宋体" w:hint="eastAsia"/>
                <w:kern w:val="0"/>
                <w:sz w:val="18"/>
                <w:szCs w:val="18"/>
              </w:rPr>
              <w:t>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&lt;TotCost&gt;检查费用&lt;/TotCost&gt;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&lt;Operateresult&gt;手术检查&lt;/Operateresult&gt;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&lt;Auxresult&gt;辅助检查 (诊断)&lt;/Auxresult&gt;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&lt;Illnesshistory&gt;病理检查（病史）&lt;/Illnesshistory&gt;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&lt;ParentmedicaltechorderII&gt;医嘱号&lt;/ParentmedicaltechorderII&gt;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&gt;系统所在域ID&lt;/</w:t>
            </w: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&lt;Orderdatetime&gt;申请时间&lt;/Orderdatetime&gt;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&lt;Isemergency&gt;是否紧急&lt;/Isemergency&gt;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&lt;Title&gt;申请单标题&lt;/Title&gt;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&lt;Subtitle&gt;申请单副标题&lt;/Subtitle&gt;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&lt;/PISRequest&gt;</w:t>
            </w:r>
          </w:p>
        </w:tc>
      </w:tr>
    </w:tbl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/>
    <w:p w:rsidR="00455DE8" w:rsidRPr="002F0D80" w:rsidRDefault="00455DE8" w:rsidP="00455DE8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98" w:name="_Toc369870543"/>
      <w:bookmarkStart w:id="99" w:name="_Toc489622214"/>
      <w:r w:rsidRPr="002F0D80">
        <w:rPr>
          <w:rFonts w:ascii="宋体" w:hAnsi="宋体" w:hint="eastAsia"/>
        </w:rPr>
        <w:t>病理报告(已确定)</w:t>
      </w:r>
      <w:bookmarkEnd w:id="98"/>
      <w:r w:rsidR="006906C7">
        <w:rPr>
          <w:rFonts w:ascii="宋体" w:hAnsi="宋体" w:hint="eastAsia"/>
        </w:rPr>
        <w:t xml:space="preserve"> 表和XML一致</w:t>
      </w:r>
      <w:bookmarkEnd w:id="99"/>
    </w:p>
    <w:p w:rsidR="00455DE8" w:rsidRPr="002F0D80" w:rsidRDefault="00455DE8" w:rsidP="00264A2C">
      <w:pPr>
        <w:pStyle w:val="3"/>
      </w:pPr>
      <w:bookmarkStart w:id="100" w:name="_Toc369870544"/>
      <w:bookmarkStart w:id="101" w:name="_Toc489622215"/>
      <w:r w:rsidRPr="002F0D80">
        <w:rPr>
          <w:rFonts w:hint="eastAsia"/>
        </w:rPr>
        <w:t>表格构说明</w:t>
      </w:r>
      <w:bookmarkEnd w:id="100"/>
      <w:bookmarkEnd w:id="101"/>
    </w:p>
    <w:p w:rsidR="00455DE8" w:rsidRPr="002F0D80" w:rsidRDefault="00455DE8" w:rsidP="00455DE8">
      <w:r w:rsidRPr="002F0D80">
        <w:rPr>
          <w:rFonts w:hint="eastAsia"/>
        </w:rPr>
        <w:t>结构定义：</w:t>
      </w:r>
      <w:r w:rsidRPr="002F0D80">
        <w:rPr>
          <w:rFonts w:ascii="宋体" w:hAnsi="宋体" w:hint="eastAsia"/>
          <w:sz w:val="18"/>
          <w:szCs w:val="18"/>
        </w:rPr>
        <w:t>PISReport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313"/>
        <w:gridCol w:w="699"/>
        <w:gridCol w:w="1494"/>
        <w:gridCol w:w="801"/>
        <w:gridCol w:w="3586"/>
      </w:tblGrid>
      <w:tr w:rsidR="002F0D80" w:rsidRPr="002F0D80" w:rsidTr="00F82169">
        <w:trPr>
          <w:trHeight w:val="497"/>
        </w:trPr>
        <w:tc>
          <w:tcPr>
            <w:tcW w:w="675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86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476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792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F82169">
        <w:trPr>
          <w:trHeight w:val="497"/>
        </w:trPr>
        <w:tc>
          <w:tcPr>
            <w:tcW w:w="9464" w:type="dxa"/>
            <w:gridSpan w:val="6"/>
            <w:shd w:val="clear" w:color="auto" w:fill="FFFFFF"/>
            <w:vAlign w:val="center"/>
          </w:tcPr>
          <w:p w:rsidR="00455DE8" w:rsidRPr="002F0D80" w:rsidRDefault="00455DE8" w:rsidP="00F13B93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PISReport</w:t>
            </w:r>
          </w:p>
        </w:tc>
      </w:tr>
      <w:tr w:rsidR="002F0D80" w:rsidRPr="002F0D80" w:rsidTr="00F82169">
        <w:trPr>
          <w:trHeight w:val="213"/>
        </w:trPr>
        <w:tc>
          <w:tcPr>
            <w:tcW w:w="675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ReportII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每份检查结果的唯一标识(病理系统唯一标识)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就诊记录的标识符(住院/门诊流水号)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OrderIIs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对应的检查申请单标识，对应多条申请单时用逗号分隔(申请单号)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ClinicalDiagnose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ExamineNo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检查编号(病理号)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ExamineName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检查名称（检查项目）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BodyParts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检查部位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ExamineEmployee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检查人姓名（进行病理检查的医师）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ExamineOn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检查时间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AuditOn 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审核时间（签名时间）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  <w:vAlign w:val="center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ReportOn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报告时间(文件生成时间)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ReportNo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792" w:type="dxa"/>
            <w:vAlign w:val="center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报告编号（报告流水号）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RowVersion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PatientName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PatientAge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PatientSexCode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(12)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患者性别编码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PatientSexName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(12)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患者性别名称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PatientSexCodeSystem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患者性别编码系统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患者出生日期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AuthorPersonId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报告初写医师病理登录号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AuthorDomainId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报告初写医师机构ID</w:t>
            </w:r>
          </w:p>
          <w:p w:rsidR="00455DE8" w:rsidRPr="002F0D80" w:rsidRDefault="00455DE8" w:rsidP="004F63F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“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="004F63F0">
              <w:rPr>
                <w:rFonts w:ascii="宋体" w:hAnsi="宋体" w:cs="Calibri" w:hint="eastAsia"/>
                <w:sz w:val="18"/>
                <w:szCs w:val="18"/>
              </w:rPr>
              <w:t>37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AuthorDomainName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报告初写医师机构名称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“PIS”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AuthorPersonName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报告初写医师姓名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AuthenticatorPersonId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报告审核医师RIS登录号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AuthenticatorDomainId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报告审核医师机构ID</w:t>
            </w:r>
          </w:p>
          <w:p w:rsidR="00455DE8" w:rsidRPr="002F0D80" w:rsidRDefault="00455DE8" w:rsidP="004F63F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“</w:t>
            </w: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="004F63F0">
              <w:rPr>
                <w:rFonts w:ascii="宋体" w:hAnsi="宋体" w:cs="Calibri" w:hint="eastAsia"/>
                <w:sz w:val="18"/>
                <w:szCs w:val="18"/>
              </w:rPr>
              <w:t>37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AuthenticatorDomainName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报告审核医师机构名称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“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PIS“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AuditEmployee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报告审核医师姓名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送检科室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StudyDoctor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送检医生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StudyTime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送检时间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</w:t>
            </w:r>
            <w:r w:rsidRPr="002F0D80">
              <w:rPr>
                <w:rFonts w:hint="eastAsia"/>
                <w:sz w:val="18"/>
                <w:szCs w:val="18"/>
              </w:rPr>
              <w:t>M</w:t>
            </w:r>
            <w:r w:rsidRPr="002F0D80">
              <w:rPr>
                <w:rStyle w:val="hps"/>
                <w:sz w:val="18"/>
                <w:szCs w:val="18"/>
              </w:rPr>
              <w:t>aterials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送检材料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StudyRoom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病房号/病区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报告的文档标题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“病理活体组织诊断报告书”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DiagnosisTitle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诊断标题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“</w:t>
            </w:r>
            <w:proofErr w:type="gramEnd"/>
            <w:r w:rsidRPr="002F0D80">
              <w:rPr>
                <w:rFonts w:ascii="宋体" w:hAnsi="宋体" w:hint="eastAsia"/>
                <w:sz w:val="18"/>
                <w:szCs w:val="18"/>
              </w:rPr>
              <w:t>病理诊断“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EffectiveTime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该文档的有效时间(审核时间)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PatientTypeCode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患者类别编码（参见患者类别字典表）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PatientType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PatientTypeCodeSystem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“2.16.840.1.113883.4.487.2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.1</w:t>
            </w:r>
            <w:r w:rsidRPr="002F0D80">
              <w:rPr>
                <w:rFonts w:ascii="宋体" w:hAnsi="宋体"/>
                <w:sz w:val="18"/>
                <w:szCs w:val="18"/>
              </w:rPr>
              <w:t>.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1.1.13</w:t>
            </w:r>
            <w:r w:rsidRPr="002F0D80"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PatientRegisterTime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病人登记时间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DiagnosisStatusCode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诊断状态（参考诊断状态字典，阴性阳性）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DiagnosisMethodCode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2F0D80" w:rsidRPr="002F0D80" w:rsidTr="00F82169">
        <w:trPr>
          <w:trHeight w:val="275"/>
        </w:trPr>
        <w:tc>
          <w:tcPr>
            <w:tcW w:w="9464" w:type="dxa"/>
            <w:gridSpan w:val="6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PISReport.SliceList.SliceInfo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Style w:val="hps"/>
                <w:sz w:val="18"/>
                <w:szCs w:val="18"/>
              </w:rPr>
              <w:t>Slice</w:t>
            </w:r>
            <w:r w:rsidRPr="002F0D80">
              <w:rPr>
                <w:rStyle w:val="shorttext"/>
                <w:rFonts w:hint="eastAsia"/>
                <w:sz w:val="18"/>
                <w:szCs w:val="18"/>
              </w:rPr>
              <w:t>Doctor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切片人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SliceNum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切片数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SliceType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切片类型</w:t>
            </w:r>
          </w:p>
        </w:tc>
      </w:tr>
      <w:tr w:rsidR="002F0D80" w:rsidRPr="002F0D80" w:rsidTr="00F82169">
        <w:trPr>
          <w:trHeight w:val="275"/>
        </w:trPr>
        <w:tc>
          <w:tcPr>
            <w:tcW w:w="9464" w:type="dxa"/>
            <w:gridSpan w:val="6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PISReport.WaxblockList.WaxblockInfo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WaxblockDoctor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取材医生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WaxblockNum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蜡块数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WaxblockType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蜡块类型</w:t>
            </w:r>
          </w:p>
        </w:tc>
      </w:tr>
      <w:tr w:rsidR="002F0D80" w:rsidRPr="002F0D80" w:rsidTr="00F82169">
        <w:trPr>
          <w:trHeight w:val="275"/>
        </w:trPr>
        <w:tc>
          <w:tcPr>
            <w:tcW w:w="9464" w:type="dxa"/>
            <w:gridSpan w:val="6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PISReport</w:t>
            </w: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/>
                <w:b/>
                <w:sz w:val="18"/>
                <w:szCs w:val="18"/>
              </w:rPr>
              <w:t>DiagnosisConclusion</w:t>
            </w: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/>
                <w:b/>
                <w:sz w:val="18"/>
                <w:szCs w:val="18"/>
              </w:rPr>
              <w:t>SubDiagnosis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DiagnosisTitle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诊断标题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DiagnosisConclusion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VARCHAR2(200)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诊断内容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DiagnosisTime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诊断时间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DiagnosisCode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诊断编码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DiagnosisCodesystem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诊断编码系统</w:t>
            </w:r>
          </w:p>
        </w:tc>
      </w:tr>
      <w:tr w:rsidR="002F0D80" w:rsidRPr="002F0D80" w:rsidTr="00F82169">
        <w:trPr>
          <w:trHeight w:val="275"/>
        </w:trPr>
        <w:tc>
          <w:tcPr>
            <w:tcW w:w="9464" w:type="dxa"/>
            <w:gridSpan w:val="6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PISReport</w:t>
            </w: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/>
                <w:b/>
                <w:sz w:val="18"/>
                <w:szCs w:val="18"/>
              </w:rPr>
              <w:t>DiagnosisConclusion</w:t>
            </w: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/>
                <w:b/>
                <w:sz w:val="18"/>
                <w:szCs w:val="18"/>
              </w:rPr>
              <w:t>SubDiagnosis</w:t>
            </w: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/>
                <w:b/>
                <w:sz w:val="18"/>
                <w:szCs w:val="18"/>
              </w:rPr>
              <w:t xml:space="preserve"> DiagnosisPerformer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PerformerName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诊断医生姓名</w:t>
            </w:r>
          </w:p>
        </w:tc>
      </w:tr>
      <w:tr w:rsidR="002F0D80" w:rsidRPr="002F0D80" w:rsidTr="00F82169">
        <w:trPr>
          <w:trHeight w:val="275"/>
        </w:trPr>
        <w:tc>
          <w:tcPr>
            <w:tcW w:w="9464" w:type="dxa"/>
            <w:gridSpan w:val="6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PISReport</w:t>
            </w: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/>
                <w:b/>
                <w:sz w:val="18"/>
                <w:szCs w:val="18"/>
              </w:rPr>
              <w:t>ImageList</w:t>
            </w:r>
          </w:p>
        </w:tc>
      </w:tr>
      <w:tr w:rsidR="002F0D80" w:rsidRPr="002F0D80" w:rsidTr="00F82169">
        <w:trPr>
          <w:trHeight w:val="275"/>
        </w:trPr>
        <w:tc>
          <w:tcPr>
            <w:tcW w:w="675" w:type="dxa"/>
          </w:tcPr>
          <w:p w:rsidR="00455DE8" w:rsidRPr="002F0D80" w:rsidRDefault="00455DE8" w:rsidP="00F13B9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691" w:type="dxa"/>
            <w:vAlign w:val="center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792" w:type="dxa"/>
          </w:tcPr>
          <w:p w:rsidR="00455DE8" w:rsidRPr="002F0D80" w:rsidRDefault="00455DE8" w:rsidP="00F13B9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455DE8" w:rsidRPr="002F0D80" w:rsidRDefault="00455DE8" w:rsidP="00F13B9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图片的Base64编码</w:t>
            </w:r>
          </w:p>
        </w:tc>
      </w:tr>
      <w:tr w:rsidR="00F82169" w:rsidRPr="002F0D80" w:rsidTr="00040123">
        <w:trPr>
          <w:trHeight w:val="275"/>
          <w:ins w:id="102" w:author="liyan zhu" w:date="2017-08-04T14:57:00Z"/>
        </w:trPr>
        <w:tc>
          <w:tcPr>
            <w:tcW w:w="9464" w:type="dxa"/>
            <w:gridSpan w:val="6"/>
          </w:tcPr>
          <w:p w:rsidR="00F82169" w:rsidRPr="002F0D80" w:rsidRDefault="00F82169" w:rsidP="00F13B93">
            <w:pPr>
              <w:widowControl/>
              <w:jc w:val="left"/>
              <w:rPr>
                <w:ins w:id="103" w:author="liyan zhu" w:date="2017-08-04T14:57:00Z"/>
                <w:rFonts w:ascii="宋体" w:hAnsi="宋体"/>
                <w:sz w:val="18"/>
                <w:szCs w:val="18"/>
              </w:rPr>
            </w:pPr>
            <w:ins w:id="104" w:author="liyan zhu" w:date="2017-08-04T14:57:00Z">
              <w:r w:rsidRPr="002F0D80">
                <w:rPr>
                  <w:rFonts w:ascii="宋体" w:hAnsi="宋体" w:cs="Arial" w:hint="eastAsia"/>
                  <w:b/>
                  <w:sz w:val="18"/>
                  <w:szCs w:val="18"/>
                </w:rPr>
                <w:t>PISReport</w:t>
              </w:r>
              <w:r w:rsidRPr="002F0D80">
                <w:rPr>
                  <w:rFonts w:ascii="宋体" w:hAnsi="宋体" w:hint="eastAsia"/>
                  <w:b/>
                  <w:sz w:val="18"/>
                  <w:szCs w:val="18"/>
                </w:rPr>
                <w:t>.</w:t>
              </w:r>
              <w:r w:rsidRPr="002F0D80">
                <w:rPr>
                  <w:rFonts w:ascii="宋体" w:hAnsi="宋体"/>
                  <w:b/>
                  <w:sz w:val="18"/>
                  <w:szCs w:val="18"/>
                </w:rPr>
                <w:t>Image</w:t>
              </w:r>
              <w:r>
                <w:rPr>
                  <w:rFonts w:ascii="宋体" w:hAnsi="宋体" w:hint="eastAsia"/>
                  <w:b/>
                  <w:sz w:val="18"/>
                  <w:szCs w:val="18"/>
                </w:rPr>
                <w:t>Path</w:t>
              </w:r>
              <w:r w:rsidRPr="002F0D80">
                <w:rPr>
                  <w:rFonts w:ascii="宋体" w:hAnsi="宋体"/>
                  <w:b/>
                  <w:sz w:val="18"/>
                  <w:szCs w:val="18"/>
                </w:rPr>
                <w:t>List</w:t>
              </w:r>
              <w:r>
                <w:rPr>
                  <w:rFonts w:ascii="宋体" w:hAnsi="宋体"/>
                  <w:b/>
                  <w:sz w:val="18"/>
                  <w:szCs w:val="18"/>
                </w:rPr>
                <w:t>.</w:t>
              </w:r>
            </w:ins>
          </w:p>
        </w:tc>
      </w:tr>
      <w:tr w:rsidR="00F82169" w:rsidRPr="002F0D80" w:rsidTr="00F82169">
        <w:trPr>
          <w:trHeight w:val="275"/>
          <w:ins w:id="105" w:author="liyan zhu" w:date="2017-08-04T14:57:00Z"/>
        </w:trPr>
        <w:tc>
          <w:tcPr>
            <w:tcW w:w="675" w:type="dxa"/>
          </w:tcPr>
          <w:p w:rsidR="00F82169" w:rsidRPr="002F0D80" w:rsidRDefault="00F82169" w:rsidP="00F82169">
            <w:pPr>
              <w:jc w:val="center"/>
              <w:rPr>
                <w:ins w:id="106" w:author="liyan zhu" w:date="2017-08-04T14:57:00Z"/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:rsidR="00F82169" w:rsidRPr="002F0D80" w:rsidRDefault="00F82169" w:rsidP="00F82169">
            <w:pPr>
              <w:widowControl/>
              <w:jc w:val="left"/>
              <w:rPr>
                <w:ins w:id="107" w:author="liyan zhu" w:date="2017-08-04T14:57:00Z"/>
                <w:rFonts w:ascii="宋体" w:hAnsi="宋体"/>
                <w:sz w:val="18"/>
                <w:szCs w:val="18"/>
              </w:rPr>
            </w:pPr>
            <w:ins w:id="108" w:author="liyan zhu" w:date="2017-08-04T14:57:00Z">
              <w:r w:rsidRPr="002F0D80">
                <w:rPr>
                  <w:rFonts w:ascii="宋体" w:hAnsi="宋体" w:hint="eastAsia"/>
                  <w:sz w:val="18"/>
                  <w:szCs w:val="18"/>
                </w:rPr>
                <w:t>Image</w:t>
              </w:r>
              <w:r>
                <w:rPr>
                  <w:rFonts w:ascii="宋体" w:hAnsi="宋体" w:hint="eastAsia"/>
                  <w:sz w:val="18"/>
                  <w:szCs w:val="18"/>
                </w:rPr>
                <w:t>Path</w:t>
              </w:r>
            </w:ins>
          </w:p>
        </w:tc>
        <w:tc>
          <w:tcPr>
            <w:tcW w:w="691" w:type="dxa"/>
            <w:vAlign w:val="center"/>
          </w:tcPr>
          <w:p w:rsidR="00F82169" w:rsidRPr="002F0D80" w:rsidRDefault="00F82169" w:rsidP="00F82169">
            <w:pPr>
              <w:jc w:val="left"/>
              <w:rPr>
                <w:ins w:id="109" w:author="liyan zhu" w:date="2017-08-04T14:57:00Z"/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F82169" w:rsidRPr="002F0D80" w:rsidRDefault="00F82169" w:rsidP="00F82169">
            <w:pPr>
              <w:widowControl/>
              <w:jc w:val="left"/>
              <w:rPr>
                <w:ins w:id="110" w:author="liyan zhu" w:date="2017-08-04T14:57:00Z"/>
                <w:rFonts w:ascii="宋体" w:hAnsi="宋体"/>
                <w:sz w:val="18"/>
                <w:szCs w:val="18"/>
              </w:rPr>
            </w:pPr>
            <w:ins w:id="111" w:author="liyan zhu" w:date="2017-08-04T14:57:00Z">
              <w:r w:rsidRPr="002F0D80">
                <w:rPr>
                  <w:rFonts w:ascii="宋体" w:hAnsi="宋体" w:hint="eastAsia"/>
                  <w:sz w:val="18"/>
                  <w:szCs w:val="18"/>
                </w:rPr>
                <w:t>VARCHAR2(200)</w:t>
              </w:r>
            </w:ins>
          </w:p>
        </w:tc>
        <w:tc>
          <w:tcPr>
            <w:tcW w:w="792" w:type="dxa"/>
          </w:tcPr>
          <w:p w:rsidR="00F82169" w:rsidRPr="002F0D80" w:rsidRDefault="00F82169" w:rsidP="00F82169">
            <w:pPr>
              <w:jc w:val="left"/>
              <w:rPr>
                <w:ins w:id="112" w:author="liyan zhu" w:date="2017-08-04T14:57:00Z"/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F82169" w:rsidRPr="006458A1" w:rsidRDefault="00F82169" w:rsidP="00F82169">
            <w:pPr>
              <w:widowControl/>
              <w:jc w:val="left"/>
              <w:rPr>
                <w:ins w:id="113" w:author="liyan zhu" w:date="2017-08-04T14:57:00Z"/>
                <w:rFonts w:ascii="宋体" w:hAnsi="宋体" w:cs="Calibri"/>
                <w:kern w:val="0"/>
                <w:sz w:val="18"/>
                <w:szCs w:val="18"/>
              </w:rPr>
            </w:pPr>
            <w:ins w:id="114" w:author="liyan zhu" w:date="2017-08-04T14:57:00Z">
              <w:r w:rsidRPr="006458A1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图片的路径（FTP上的路径+文件名）</w:t>
              </w:r>
            </w:ins>
          </w:p>
          <w:p w:rsidR="00F82169" w:rsidRDefault="00F82169" w:rsidP="00F82169">
            <w:pPr>
              <w:widowControl/>
              <w:jc w:val="left"/>
              <w:rPr>
                <w:ins w:id="115" w:author="liyan zhu" w:date="2017-08-04T14:57:00Z"/>
                <w:rFonts w:ascii="宋体" w:hAnsi="宋体" w:cs="Calibri"/>
                <w:kern w:val="0"/>
                <w:sz w:val="18"/>
                <w:szCs w:val="18"/>
              </w:rPr>
            </w:pPr>
            <w:ins w:id="116" w:author="liyan zhu" w:date="2017-08-04T14:57:00Z">
              <w:r w:rsidRPr="006458A1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路径规则：DGATE_DOCUMENT_INFO</w:t>
              </w:r>
              <w:r w:rsidRPr="006458A1">
                <w:rPr>
                  <w:rFonts w:ascii="宋体" w:hAnsi="宋体" w:cs="Calibri"/>
                  <w:kern w:val="0"/>
                  <w:sz w:val="18"/>
                  <w:szCs w:val="18"/>
                </w:rPr>
                <w:t>.</w:t>
              </w:r>
              <w:r w:rsidRPr="002F0D80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 xml:space="preserve"> PAY_LOAD_TYPE</w:t>
              </w:r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\\</w:t>
              </w:r>
              <w:r w:rsidRPr="006458A1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 xml:space="preserve"> DGATE_DOCUMENT_INFO</w:t>
              </w:r>
              <w:r w:rsidRPr="006458A1">
                <w:rPr>
                  <w:rFonts w:ascii="宋体" w:hAnsi="宋体" w:cs="Calibri"/>
                  <w:kern w:val="0"/>
                  <w:sz w:val="18"/>
                  <w:szCs w:val="18"/>
                </w:rPr>
                <w:t>.</w:t>
              </w:r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PK</w:t>
              </w:r>
            </w:ins>
          </w:p>
          <w:p w:rsidR="00F82169" w:rsidRPr="002F0D80" w:rsidRDefault="00F82169" w:rsidP="00F82169">
            <w:pPr>
              <w:widowControl/>
              <w:jc w:val="left"/>
              <w:rPr>
                <w:ins w:id="117" w:author="liyan zhu" w:date="2017-08-04T14:57:00Z"/>
                <w:rFonts w:ascii="宋体" w:hAnsi="宋体"/>
                <w:sz w:val="18"/>
                <w:szCs w:val="18"/>
              </w:rPr>
            </w:pPr>
            <w:ins w:id="118" w:author="liyan zhu" w:date="2017-08-04T14:57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范例 D:\\XDS.PISBG\\</w:t>
              </w:r>
            </w:ins>
            <w:r w:rsidR="000967E4" w:rsidRPr="000967E4"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2017\\08\\07\\</w:t>
            </w:r>
            <w:ins w:id="119" w:author="liyan zhu" w:date="2017-08-04T14:57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11098\\XX</w:t>
              </w:r>
              <w:r>
                <w:rPr>
                  <w:rFonts w:ascii="宋体" w:hAnsi="宋体" w:cs="Calibri"/>
                  <w:kern w:val="0"/>
                  <w:sz w:val="18"/>
                  <w:szCs w:val="18"/>
                </w:rPr>
                <w:t>.jpg</w:t>
              </w:r>
            </w:ins>
          </w:p>
        </w:tc>
      </w:tr>
      <w:tr w:rsidR="00F82169" w:rsidRPr="002F0D80" w:rsidTr="00F82169">
        <w:trPr>
          <w:trHeight w:val="275"/>
        </w:trPr>
        <w:tc>
          <w:tcPr>
            <w:tcW w:w="9464" w:type="dxa"/>
            <w:gridSpan w:val="6"/>
          </w:tcPr>
          <w:p w:rsidR="00F82169" w:rsidRPr="002F0D80" w:rsidRDefault="00F82169" w:rsidP="00F82169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PISReport.DicomStudyUidList</w:t>
            </w:r>
          </w:p>
        </w:tc>
      </w:tr>
      <w:tr w:rsidR="00F82169" w:rsidRPr="002F0D80" w:rsidTr="00F82169">
        <w:trPr>
          <w:trHeight w:val="275"/>
        </w:trPr>
        <w:tc>
          <w:tcPr>
            <w:tcW w:w="675" w:type="dxa"/>
            <w:vAlign w:val="center"/>
          </w:tcPr>
          <w:p w:rsidR="00F82169" w:rsidRPr="002F0D80" w:rsidRDefault="00F82169" w:rsidP="00F8216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:rsidR="00F82169" w:rsidRPr="002F0D80" w:rsidRDefault="00F82169" w:rsidP="00F8216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DicomStudyUid</w:t>
            </w:r>
          </w:p>
        </w:tc>
        <w:tc>
          <w:tcPr>
            <w:tcW w:w="691" w:type="dxa"/>
            <w:vAlign w:val="center"/>
          </w:tcPr>
          <w:p w:rsidR="00F82169" w:rsidRPr="002F0D80" w:rsidRDefault="00F82169" w:rsidP="00F8216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F82169" w:rsidRPr="002F0D80" w:rsidRDefault="00F82169" w:rsidP="00F8216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  <w:vAlign w:val="center"/>
          </w:tcPr>
          <w:p w:rsidR="00F82169" w:rsidRPr="002F0D80" w:rsidRDefault="00F82169" w:rsidP="00F8216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82169" w:rsidRPr="002F0D80" w:rsidRDefault="00F82169" w:rsidP="00F8216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影像检查UID，参见DICOM </w:t>
            </w: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StudyInstanceUID标准(与DcmGate相同)</w:t>
            </w:r>
          </w:p>
        </w:tc>
      </w:tr>
    </w:tbl>
    <w:p w:rsidR="00455DE8" w:rsidRPr="002F0D80" w:rsidRDefault="00455DE8" w:rsidP="00455DE8"/>
    <w:p w:rsidR="00455DE8" w:rsidRPr="002F0D80" w:rsidRDefault="00455DE8" w:rsidP="00264A2C">
      <w:pPr>
        <w:pStyle w:val="3"/>
      </w:pPr>
      <w:bookmarkStart w:id="120" w:name="_Toc369870545"/>
      <w:bookmarkStart w:id="121" w:name="_Toc489622216"/>
      <w:r w:rsidRPr="002F0D80">
        <w:rPr>
          <w:rFonts w:hint="eastAsia"/>
        </w:rPr>
        <w:t>XML结构范例</w:t>
      </w:r>
      <w:bookmarkEnd w:id="120"/>
      <w:bookmarkEnd w:id="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DE8" w:rsidRPr="002F0D80" w:rsidTr="00F13B93">
        <w:tc>
          <w:tcPr>
            <w:tcW w:w="9576" w:type="dxa"/>
            <w:shd w:val="clear" w:color="auto" w:fill="auto"/>
          </w:tcPr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&lt;PISReport&gt;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&lt;ReportII&gt;每份检查结果的唯一标识(病理系统唯一标识)&lt;/ReportII&gt;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&lt;EncounterII&gt;就诊记录的标识符(住院/门诊流水号)&lt;/EncounterII&gt;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&lt;OrderIIs&gt;对应的检查申请单标识，对应多条申请单时用逗号分隔(申请单号)&lt;/OrderIIs&gt;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&lt;ClinicalDiagnose&gt;临床诊断&lt;/ClinicalDiagnose&gt;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&lt;ExamineNo&gt;检查编号(病理号)&lt;/ExamineNo&gt;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&lt;ExamineName&gt;检查名称（检查项目）&lt;/ExamineName&gt;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&lt;BodyParts&gt;检查部位&lt;/BodyParts&gt;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&lt;ExamineEmployee&gt;检查人姓名（进行病理检查的医师）&lt;/ExamineEmployee&gt;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&lt;ExamineOn&gt;检查时间&lt;/ExamineOn&gt;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&lt;AuditEmployee&gt;审核人姓名（报告审核医师姓名）&lt;/AuditEmployee&gt;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&lt;AuditOn &gt;审核时间（签名时间）&lt;/AuditOn 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&lt;ReportOn&gt;报告时间(文件生成时间)&lt;/ReportOn&gt;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&lt;ReportNo&gt;报告编号（报告流水号）&lt;/ReportNo&gt;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&lt;RowVersion&gt;最后修改时间&lt;/RowVersion&gt;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&lt;PatientName&gt;患者姓名&lt;/PatientName&gt;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&lt;PatientAge&gt;患者年龄&lt;/PatientAge&gt;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&lt;PatientSexCode&gt;患者性别编码&lt;/PatientSexCode&gt;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&lt;PatientSexName&gt;患者性别名称&lt;/PatientSexName&gt;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&lt;PatientSexCodeSystem&gt;患者性别编码系统&lt;/PatientSexCodeSystem&gt;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&lt;PatientBirth&gt;患者出生日期&lt;/PatientBirth&gt;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&lt;AuthorPersonId&gt;报告初写医师病理登录号&lt;/AuthorPersonId&gt;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&lt;AuthorDomainId&gt;2.16.840.1.113883.4.487.2.1.</w:t>
            </w:r>
            <w:r w:rsidR="004F63F0">
              <w:rPr>
                <w:rFonts w:ascii="宋体" w:hAnsi="宋体" w:hint="eastAsia"/>
                <w:sz w:val="18"/>
                <w:szCs w:val="18"/>
              </w:rPr>
              <w:t>37</w:t>
            </w:r>
            <w:r w:rsidRPr="002F0D80">
              <w:rPr>
                <w:rFonts w:ascii="宋体" w:hAnsi="宋体"/>
                <w:sz w:val="18"/>
                <w:szCs w:val="18"/>
              </w:rPr>
              <w:t>&lt;/AuthorDomainId&gt;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&lt;AuthorDomainName&gt;PIS&lt;/AuthorDomainName&gt;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&lt;AuthorPersonName&gt;报告初写医师姓名&lt;/AuthorPersonName&gt;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&lt;AuthenticatorPersonId&gt;报告审核医师RIS登录号&lt;/AuthenticatorPersonId&gt;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&lt;AuthenticatorDomainId&gt;2.16.840.1.113883.4.487.2.1.</w:t>
            </w:r>
            <w:r w:rsidR="004F63F0">
              <w:rPr>
                <w:rFonts w:ascii="宋体" w:hAnsi="宋体" w:hint="eastAsia"/>
                <w:sz w:val="18"/>
                <w:szCs w:val="18"/>
              </w:rPr>
              <w:t>37</w:t>
            </w:r>
            <w:bookmarkStart w:id="122" w:name="_GoBack"/>
            <w:bookmarkEnd w:id="122"/>
            <w:r w:rsidRPr="002F0D80">
              <w:rPr>
                <w:rFonts w:ascii="宋体" w:hAnsi="宋体"/>
                <w:sz w:val="18"/>
                <w:szCs w:val="18"/>
              </w:rPr>
              <w:t>&lt;/AuthenticatorDomainId&gt;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&lt;AuthenticatorDomainName&gt;PIS&lt;/AuthenticatorDomainName&gt;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&lt;StudyDepartmen&gt;送检科室&lt;/StudyDepartmen&gt;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&lt;StudyDoctor&gt;送检医生&lt;/StudyDoctor&gt;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&lt;StudyTime&gt;送检时间&lt;/StudyTime&gt;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&lt;StudyMaterials&gt;送检材料&lt;/StudyMaterials&gt;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&lt;StudyRoom&gt;病房号/病区&lt;/StudyRoom&gt;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&lt;StudyBedroom&gt;病床号&lt;/StudyBedroom&gt;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&lt;Title&gt;病理活体组织诊断报告书&lt;/Title&gt;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>&lt;DiagnosisTitle&gt;病理诊断&lt;/DiagnosisTitle&gt;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&lt;EffectiveTime&gt;该文档的有效时间(审核时间)&lt;/EffectiveTime&gt;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&lt;PatientTypeCode&gt;患者类别编码（参见患者类别字典表）&lt;/PatientTypeCode&gt;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&lt;PatientType&gt;患者类别名称&lt;/PatientType&gt;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ab/>
              <w:t>&lt;PatientTypeCodeSystem&gt;2.16.840.1.113883.4.487.2.1.1.1.13&lt;/PatientTypeCodeSystem&gt;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&lt;PatientRegisterTime&gt;病人登记时间&lt;/PatientRegisterTime&gt;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&lt;DiagnosisStatusCode&gt;诊断状态（参考诊断状态字典，阴性阳性）&lt;/DiagnosisStatusCode&gt;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&lt;DiagnosisMethodCode&gt;检查方法&lt;/DiagnosisMethodCode&gt;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&lt;SliceList&gt;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&lt;SliceInfo&gt;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&lt;SliceDoctor&gt;切片人&lt;/SliceDoctor&gt;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&lt;SliceNum&gt;切片数&lt;/SliceNum&gt;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&lt;SliceType&gt;切片类型&lt;/SliceType&gt;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&lt;/SliceInfo&gt;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&lt;SliceInfo&gt;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         ......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&lt;/SliceInfo&gt;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&lt;/SliceList&gt;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&lt;WaxblockList&gt;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&lt;WaxblockInfo&gt;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&lt;WaxblockDoctor&gt;取材医生&lt;/WaxblockDoctor&gt;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&lt;WaxblockNum&gt;蜡块数&lt;/WaxblockNum&gt;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&lt;WaxblockType&gt;蜡块类型&lt;/WaxblockType&gt;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&lt;/WaxblockInfo&gt;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&lt;WaxblockInfo&gt;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 xml:space="preserve">         ......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&lt;/WaxblockInfo&gt;</w:t>
            </w:r>
          </w:p>
          <w:p w:rsidR="00455DE8" w:rsidRPr="002F0D80" w:rsidRDefault="00455DE8" w:rsidP="00F13B93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&lt;/WaxblockList&gt;</w:t>
            </w:r>
          </w:p>
          <w:p w:rsidR="00455DE8" w:rsidRPr="002F0D80" w:rsidRDefault="00455DE8" w:rsidP="00F13B93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&lt;DiagnosisConclusion&gt;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&lt;SubDiagnosis&gt;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&lt;DiagnosisTitle&gt;诊断标题&lt;/DiagnosisListTitle&gt;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&lt;DiagnosisConclusion&gt;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诊断内容</w:t>
            </w:r>
            <w:r w:rsidRPr="002F0D80">
              <w:rPr>
                <w:rFonts w:ascii="宋体" w:hAnsi="宋体"/>
                <w:sz w:val="18"/>
                <w:szCs w:val="18"/>
              </w:rPr>
              <w:t>&lt;/DiagnosisConclusion&gt;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&lt;DiagnosisTime&gt;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诊断时间</w:t>
            </w:r>
            <w:r w:rsidRPr="002F0D80">
              <w:rPr>
                <w:rFonts w:ascii="宋体" w:hAnsi="宋体"/>
                <w:sz w:val="18"/>
                <w:szCs w:val="18"/>
              </w:rPr>
              <w:t>&lt;/DiagnosisTime&gt;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&lt;DiagnosisCode&gt;诊断编码&lt;/DiagnosisCode&gt;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&lt;DiagnosisCodesystem&gt;诊断编码域&lt;/DiagnosisCodesystem&gt;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&lt;DiagnosisPerformer&gt;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&lt;PerformerName&gt;医生1&lt;/PerformerName&gt;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&lt;PerformerName&gt;医生2&lt;/PerformerName&gt;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&lt;/DiagnosisPerformer&gt;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&lt;/SubDiagnosis&gt;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&lt;SubDiagnosis&gt;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......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&lt;/SubDiagnosis&gt;</w:t>
            </w:r>
          </w:p>
          <w:p w:rsidR="00455DE8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&lt;/DiagnosisConclusion&gt;</w:t>
            </w:r>
          </w:p>
          <w:p w:rsidR="00A20D40" w:rsidRPr="002F0D80" w:rsidRDefault="00A20D40" w:rsidP="00A20D40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&lt;ImageList&gt;</w:t>
            </w:r>
          </w:p>
          <w:p w:rsidR="00A20D40" w:rsidRPr="002F0D80" w:rsidRDefault="00A20D40" w:rsidP="00A20D40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&lt;Image&gt;图片的Base64编码&lt;/Image&gt;</w:t>
            </w:r>
          </w:p>
          <w:p w:rsidR="00A20D40" w:rsidRPr="002F0D80" w:rsidRDefault="00A20D40" w:rsidP="00A20D40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&lt;Image&gt;......&lt;/Image&gt;</w:t>
            </w:r>
          </w:p>
          <w:p w:rsidR="00A20D40" w:rsidRDefault="00A20D40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/>
                <w:sz w:val="18"/>
                <w:szCs w:val="18"/>
              </w:rPr>
              <w:t>&lt;/ImageList&gt;</w:t>
            </w:r>
          </w:p>
          <w:p w:rsidR="0025105E" w:rsidRDefault="0025105E" w:rsidP="0025105E">
            <w:pPr>
              <w:ind w:leftChars="172" w:left="631" w:hangingChars="150" w:hanging="270"/>
              <w:rPr>
                <w:rFonts w:ascii="宋体" w:hAnsi="宋体"/>
                <w:sz w:val="18"/>
                <w:szCs w:val="18"/>
              </w:rPr>
            </w:pPr>
            <w:r w:rsidRPr="0025105E">
              <w:rPr>
                <w:rFonts w:ascii="宋体" w:hAnsi="宋体"/>
                <w:sz w:val="18"/>
                <w:szCs w:val="18"/>
              </w:rPr>
              <w:t>&lt;ImagePathList&gt;</w:t>
            </w:r>
            <w:r w:rsidRPr="0025105E">
              <w:rPr>
                <w:rFonts w:ascii="宋体" w:hAnsi="宋体"/>
                <w:sz w:val="18"/>
                <w:szCs w:val="18"/>
              </w:rPr>
              <w:br/>
              <w:t>&lt;ImagePath&gt;图片所在路径&lt;/ImagePath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:rsidR="0025105E" w:rsidRDefault="00A20D40" w:rsidP="00A20D40">
            <w:pPr>
              <w:ind w:left="630" w:hangingChars="350" w:hanging="63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&lt;ImagePath</w:t>
            </w:r>
            <w:r w:rsidR="0025105E" w:rsidRPr="002F0D80">
              <w:rPr>
                <w:rFonts w:ascii="宋体" w:hAnsi="宋体" w:hint="eastAsia"/>
                <w:sz w:val="18"/>
                <w:szCs w:val="18"/>
              </w:rPr>
              <w:t>&gt;</w:t>
            </w:r>
            <w:r w:rsidR="00D45FEE">
              <w:t xml:space="preserve"> </w:t>
            </w:r>
            <w:r w:rsidR="00D45FEE" w:rsidRPr="00D45FEE">
              <w:rPr>
                <w:rFonts w:ascii="宋体" w:hAnsi="宋体" w:cs="Calibri"/>
                <w:kern w:val="0"/>
                <w:sz w:val="18"/>
                <w:szCs w:val="18"/>
                <w:u w:val="single"/>
              </w:rPr>
              <w:t>\\168.160.</w:t>
            </w:r>
            <w:r w:rsidR="00D45FEE">
              <w:rPr>
                <w:rFonts w:ascii="宋体" w:hAnsi="宋体" w:cs="Calibri"/>
                <w:kern w:val="0"/>
                <w:sz w:val="18"/>
                <w:szCs w:val="18"/>
                <w:u w:val="single"/>
              </w:rPr>
              <w:t>76.102\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\</w:t>
            </w:r>
            <w:r w:rsidR="00D45FEE">
              <w:rPr>
                <w:rFonts w:ascii="宋体" w:hAnsi="宋体" w:cs="Calibri"/>
                <w:kern w:val="0"/>
                <w:sz w:val="18"/>
                <w:szCs w:val="18"/>
                <w:u w:val="single"/>
              </w:rPr>
              <w:t>PisImages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\\</w:t>
            </w:r>
            <w:ins w:id="123" w:author="liyan zhu" w:date="2017-08-04T14:57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XDS.PISBG</w:t>
              </w:r>
            </w:ins>
            <w:r>
              <w:rPr>
                <w:rFonts w:ascii="宋体" w:hAnsi="宋体" w:cs="Calibri"/>
                <w:kern w:val="0"/>
                <w:sz w:val="18"/>
                <w:szCs w:val="18"/>
                <w:u w:val="single"/>
              </w:rPr>
              <w:t xml:space="preserve"> </w:t>
            </w:r>
            <w:r w:rsidR="00D45FEE">
              <w:rPr>
                <w:rFonts w:ascii="宋体" w:hAnsi="宋体" w:cs="Calibri"/>
                <w:kern w:val="0"/>
                <w:sz w:val="18"/>
                <w:szCs w:val="18"/>
                <w:u w:val="single"/>
              </w:rPr>
              <w:t>\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\</w:t>
            </w:r>
            <w:r w:rsidR="00D45FEE">
              <w:rPr>
                <w:rFonts w:ascii="宋体" w:hAnsi="宋体" w:cs="Calibri"/>
                <w:kern w:val="0"/>
                <w:sz w:val="18"/>
                <w:szCs w:val="18"/>
                <w:u w:val="single"/>
              </w:rPr>
              <w:t>2017\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\</w:t>
            </w:r>
            <w:r w:rsidR="00D45FEE">
              <w:rPr>
                <w:rFonts w:ascii="宋体" w:hAnsi="宋体" w:cs="Calibri"/>
                <w:kern w:val="0"/>
                <w:sz w:val="18"/>
                <w:szCs w:val="18"/>
                <w:u w:val="single"/>
              </w:rPr>
              <w:t>08\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\</w:t>
            </w:r>
            <w:r w:rsidR="00D45FEE">
              <w:rPr>
                <w:rFonts w:ascii="宋体" w:hAnsi="宋体" w:cs="Calibri"/>
                <w:kern w:val="0"/>
                <w:sz w:val="18"/>
                <w:szCs w:val="18"/>
                <w:u w:val="single"/>
              </w:rPr>
              <w:t>07\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\</w:t>
            </w:r>
            <w:ins w:id="124" w:author="liyan zhu" w:date="2017-08-04T14:57:00Z">
              <w:r w:rsidR="00D45FEE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11098</w:t>
              </w:r>
              <w:r w:rsidR="0025105E"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\\XX</w:t>
              </w:r>
            </w:ins>
            <w:r w:rsidR="0025105E" w:rsidRPr="0009055A"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XXX</w:t>
            </w:r>
            <w:r w:rsidR="0025105E">
              <w:rPr>
                <w:rFonts w:ascii="宋体" w:hAnsi="宋体" w:cs="Calibri" w:hint="eastAsia"/>
                <w:kern w:val="0"/>
                <w:sz w:val="18"/>
                <w:szCs w:val="18"/>
                <w:u w:val="single"/>
              </w:rPr>
              <w:t>1</w:t>
            </w:r>
            <w:ins w:id="125" w:author="liyan zhu" w:date="2017-08-04T14:57:00Z">
              <w:r w:rsidR="0025105E">
                <w:rPr>
                  <w:rFonts w:ascii="宋体" w:hAnsi="宋体" w:cs="Calibri"/>
                  <w:kern w:val="0"/>
                  <w:sz w:val="18"/>
                  <w:szCs w:val="18"/>
                </w:rPr>
                <w:t>.jpg</w:t>
              </w:r>
            </w:ins>
            <w:r w:rsidRPr="0025105E">
              <w:rPr>
                <w:rFonts w:ascii="宋体" w:hAnsi="宋体"/>
                <w:sz w:val="18"/>
                <w:szCs w:val="18"/>
              </w:rPr>
              <w:t>&lt;/ImagePath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="0025105E">
              <w:rPr>
                <w:rFonts w:ascii="宋体" w:hAnsi="宋体"/>
                <w:sz w:val="18"/>
                <w:szCs w:val="18"/>
              </w:rPr>
              <w:br/>
              <w:t>&lt;ImagePath&gt;......&lt;/ImagePath&gt;</w:t>
            </w:r>
          </w:p>
          <w:p w:rsidR="0025105E" w:rsidRPr="002F0D80" w:rsidRDefault="0025105E" w:rsidP="0025105E">
            <w:pPr>
              <w:ind w:leftChars="172" w:left="631" w:hangingChars="150" w:hanging="270"/>
              <w:rPr>
                <w:rFonts w:ascii="宋体" w:hAnsi="宋体"/>
                <w:sz w:val="18"/>
                <w:szCs w:val="18"/>
              </w:rPr>
            </w:pPr>
            <w:r w:rsidRPr="0025105E">
              <w:rPr>
                <w:rFonts w:ascii="宋体" w:hAnsi="宋体"/>
                <w:sz w:val="18"/>
                <w:szCs w:val="18"/>
              </w:rPr>
              <w:t>&lt;/ImagePathList&gt;</w:t>
            </w:r>
          </w:p>
          <w:p w:rsidR="00455DE8" w:rsidRPr="002F0D80" w:rsidRDefault="00455DE8" w:rsidP="00F13B93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&lt;DicomStudyUidList&gt;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&lt;DicomStudyUid&gt;影像检查UID，参见DICOM StudyInstanceUID标准&lt;/DicomStudyUid&gt;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</w: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&lt;DicomStudyUid&gt;......&lt;/DicomStudyUid&gt;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ab/>
              <w:t>&lt;/DicomStudyUidList&gt;</w:t>
            </w:r>
          </w:p>
          <w:p w:rsidR="00455DE8" w:rsidRPr="002F0D80" w:rsidRDefault="00455DE8" w:rsidP="00F13B93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&lt;/PISReport&gt;</w:t>
            </w:r>
          </w:p>
        </w:tc>
      </w:tr>
    </w:tbl>
    <w:p w:rsidR="00455DE8" w:rsidRPr="002F0D80" w:rsidRDefault="00455DE8" w:rsidP="00455DE8"/>
    <w:p w:rsidR="00455DE8" w:rsidRPr="002F0D80" w:rsidRDefault="00455DE8" w:rsidP="00455DE8"/>
    <w:p w:rsidR="00BC3A6E" w:rsidRPr="002F0D80" w:rsidRDefault="00BC3A6E" w:rsidP="00455DE8"/>
    <w:p w:rsidR="00BC3A6E" w:rsidRPr="002F0D80" w:rsidRDefault="00BC3A6E" w:rsidP="00BC3A6E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126" w:name="_Toc369870546"/>
      <w:bookmarkStart w:id="127" w:name="_Toc489622217"/>
      <w:proofErr w:type="gramStart"/>
      <w:r w:rsidRPr="002F0D80">
        <w:rPr>
          <w:rFonts w:ascii="宋体" w:hAnsi="宋体" w:hint="eastAsia"/>
        </w:rPr>
        <w:t>蓝韵超声</w:t>
      </w:r>
      <w:proofErr w:type="gramEnd"/>
      <w:r w:rsidRPr="002F0D80">
        <w:rPr>
          <w:rFonts w:ascii="宋体" w:hAnsi="宋体" w:hint="eastAsia"/>
        </w:rPr>
        <w:t>报告(已确定)</w:t>
      </w:r>
      <w:bookmarkEnd w:id="126"/>
      <w:r w:rsidR="008C672A">
        <w:rPr>
          <w:rFonts w:ascii="宋体" w:hAnsi="宋体" w:hint="eastAsia"/>
        </w:rPr>
        <w:t>表和XML一致</w:t>
      </w:r>
      <w:bookmarkEnd w:id="127"/>
    </w:p>
    <w:p w:rsidR="00BC3A6E" w:rsidRPr="002F0D80" w:rsidRDefault="00BC3A6E" w:rsidP="00264A2C">
      <w:pPr>
        <w:pStyle w:val="3"/>
      </w:pPr>
      <w:bookmarkStart w:id="128" w:name="_Toc369870547"/>
      <w:bookmarkStart w:id="129" w:name="_Toc489622218"/>
      <w:r w:rsidRPr="002F0D80">
        <w:rPr>
          <w:rFonts w:hint="eastAsia"/>
        </w:rPr>
        <w:t>表格构说明</w:t>
      </w:r>
      <w:bookmarkEnd w:id="128"/>
      <w:bookmarkEnd w:id="129"/>
    </w:p>
    <w:p w:rsidR="00BC3A6E" w:rsidRPr="002F0D80" w:rsidRDefault="00BC3A6E" w:rsidP="00BC3A6E">
      <w:r w:rsidRPr="002F0D80">
        <w:rPr>
          <w:rFonts w:hint="eastAsia"/>
        </w:rPr>
        <w:t>结构定义：</w:t>
      </w:r>
      <w:r w:rsidRPr="002F0D80">
        <w:rPr>
          <w:rFonts w:ascii="宋体" w:hAnsi="宋体" w:hint="eastAsia"/>
          <w:sz w:val="18"/>
          <w:szCs w:val="18"/>
        </w:rPr>
        <w:t>USReport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286"/>
        <w:gridCol w:w="691"/>
        <w:gridCol w:w="1476"/>
        <w:gridCol w:w="792"/>
        <w:gridCol w:w="3544"/>
      </w:tblGrid>
      <w:tr w:rsidR="002F0D80" w:rsidRPr="002F0D80" w:rsidTr="00AF4F7D">
        <w:trPr>
          <w:trHeight w:val="497"/>
        </w:trPr>
        <w:tc>
          <w:tcPr>
            <w:tcW w:w="675" w:type="dxa"/>
            <w:shd w:val="clear" w:color="auto" w:fill="FFFFFF"/>
            <w:vAlign w:val="center"/>
          </w:tcPr>
          <w:p w:rsidR="00BC3A6E" w:rsidRPr="002F0D80" w:rsidRDefault="00BC3A6E" w:rsidP="00AF4F7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86" w:type="dxa"/>
            <w:shd w:val="clear" w:color="auto" w:fill="FFFFFF"/>
            <w:vAlign w:val="center"/>
          </w:tcPr>
          <w:p w:rsidR="00BC3A6E" w:rsidRPr="002F0D80" w:rsidRDefault="00BC3A6E" w:rsidP="00AF4F7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BC3A6E" w:rsidRPr="002F0D80" w:rsidRDefault="00BC3A6E" w:rsidP="00AF4F7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BC3A6E" w:rsidRPr="002F0D80" w:rsidRDefault="00BC3A6E" w:rsidP="00AF4F7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476" w:type="dxa"/>
            <w:shd w:val="clear" w:color="auto" w:fill="FFFFFF"/>
            <w:vAlign w:val="center"/>
          </w:tcPr>
          <w:p w:rsidR="00BC3A6E" w:rsidRPr="002F0D80" w:rsidRDefault="00BC3A6E" w:rsidP="00AF4F7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792" w:type="dxa"/>
            <w:shd w:val="clear" w:color="auto" w:fill="FFFFFF"/>
            <w:vAlign w:val="center"/>
          </w:tcPr>
          <w:p w:rsidR="00BC3A6E" w:rsidRPr="002F0D80" w:rsidRDefault="00BC3A6E" w:rsidP="00AF4F7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BC3A6E" w:rsidRPr="002F0D80" w:rsidRDefault="00BC3A6E" w:rsidP="00AF4F7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2F0D80" w:rsidRPr="002F0D80" w:rsidTr="00AF4F7D">
        <w:trPr>
          <w:trHeight w:val="497"/>
        </w:trPr>
        <w:tc>
          <w:tcPr>
            <w:tcW w:w="9464" w:type="dxa"/>
            <w:gridSpan w:val="6"/>
            <w:shd w:val="clear" w:color="auto" w:fill="FFFFFF"/>
            <w:vAlign w:val="center"/>
          </w:tcPr>
          <w:p w:rsidR="00BC3A6E" w:rsidRPr="002F0D80" w:rsidRDefault="00BC3A6E" w:rsidP="00AF4F7D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/>
                <w:sz w:val="18"/>
                <w:szCs w:val="18"/>
              </w:rPr>
              <w:t>USReport</w:t>
            </w:r>
          </w:p>
        </w:tc>
      </w:tr>
      <w:tr w:rsidR="002F0D80" w:rsidRPr="002F0D80" w:rsidTr="00AF4F7D">
        <w:trPr>
          <w:trHeight w:val="213"/>
        </w:trPr>
        <w:tc>
          <w:tcPr>
            <w:tcW w:w="675" w:type="dxa"/>
            <w:vAlign w:val="center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PatientName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  <w:vAlign w:val="center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PatientSexCode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VARCHAR2(16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患者性别编码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  <w:vAlign w:val="center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PatientSexName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VARCHAR2(12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患者性别名称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  <w:vAlign w:val="center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PatientSexCodeSystem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患者性别编码系统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  <w:vAlign w:val="center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患者出生年月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  <w:vAlign w:val="center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PatientAge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BC3A6E" w:rsidP="004B0F6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</w:t>
            </w:r>
            <w:r w:rsidR="004B0F61" w:rsidRPr="002F0D80">
              <w:rPr>
                <w:rFonts w:ascii="宋体" w:hAnsi="宋体" w:hint="eastAsia"/>
                <w:sz w:val="18"/>
                <w:szCs w:val="18"/>
              </w:rPr>
              <w:t>16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  <w:vAlign w:val="center"/>
          </w:tcPr>
          <w:p w:rsidR="00BC3A6E" w:rsidRPr="002F0D80" w:rsidRDefault="00735097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AccessNum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检查号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PatientTypeCode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患者类别编码（参见患者类别字典表）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PatientType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PatientTypeCodeSystem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  <w:vAlign w:val="center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临床科室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  <w:vAlign w:val="center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床号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RegisterTime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BC3A6E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登记时间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HISID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BC3A6E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住院号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BodyPart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检查部位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Fee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 (32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检查费用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StudyDecrip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BC3A6E" w:rsidRPr="002F0D80" w:rsidRDefault="004B0F61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超声描述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StudyHit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BC3A6E" w:rsidRPr="002F0D80" w:rsidRDefault="002F172A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超声提示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StudyDateTime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BC3A6E" w:rsidRPr="002F0D80" w:rsidRDefault="00BC3A6E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检查时间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DiagnosDoc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BC3A6E" w:rsidRPr="002F0D80" w:rsidRDefault="002F172A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诊断医生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RegisterDoc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BC3A6E" w:rsidRPr="002F0D80" w:rsidRDefault="002F172A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登记医生</w:t>
            </w:r>
          </w:p>
        </w:tc>
      </w:tr>
      <w:tr w:rsidR="002F0D80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MachineRoomName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BC3A6E" w:rsidRPr="002F0D80" w:rsidRDefault="002F172A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机房名称</w:t>
            </w:r>
          </w:p>
        </w:tc>
      </w:tr>
      <w:tr w:rsidR="00BC3A6E" w:rsidRPr="002F0D80" w:rsidTr="00AF4F7D">
        <w:trPr>
          <w:trHeight w:val="275"/>
        </w:trPr>
        <w:tc>
          <w:tcPr>
            <w:tcW w:w="675" w:type="dxa"/>
          </w:tcPr>
          <w:p w:rsidR="00BC3A6E" w:rsidRPr="002F0D80" w:rsidRDefault="00BC3A6E" w:rsidP="00AF4F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DeviceName</w:t>
            </w:r>
          </w:p>
        </w:tc>
        <w:tc>
          <w:tcPr>
            <w:tcW w:w="691" w:type="dxa"/>
            <w:vAlign w:val="center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BC3A6E" w:rsidRPr="002F0D80" w:rsidRDefault="002F172A" w:rsidP="00AF4F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VARCHAR2(32</w:t>
            </w:r>
            <w:r w:rsidR="00BC3A6E"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92" w:type="dxa"/>
          </w:tcPr>
          <w:p w:rsidR="00BC3A6E" w:rsidRPr="002F0D80" w:rsidRDefault="00BC3A6E" w:rsidP="00AF4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</w:tr>
    </w:tbl>
    <w:p w:rsidR="00BC3A6E" w:rsidRPr="002F0D80" w:rsidRDefault="00BC3A6E" w:rsidP="00BC3A6E"/>
    <w:p w:rsidR="00BC3A6E" w:rsidRPr="002F0D80" w:rsidRDefault="00BC3A6E" w:rsidP="00264A2C">
      <w:pPr>
        <w:pStyle w:val="3"/>
      </w:pPr>
      <w:bookmarkStart w:id="130" w:name="_Toc369870548"/>
      <w:bookmarkStart w:id="131" w:name="_Toc489622219"/>
      <w:r w:rsidRPr="002F0D80">
        <w:rPr>
          <w:rFonts w:hint="eastAsia"/>
        </w:rPr>
        <w:t>XML结构范例</w:t>
      </w:r>
      <w:bookmarkEnd w:id="130"/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C3A6E" w:rsidRPr="002F0D80" w:rsidTr="00AF4F7D">
        <w:tc>
          <w:tcPr>
            <w:tcW w:w="9576" w:type="dxa"/>
            <w:shd w:val="clear" w:color="auto" w:fill="auto"/>
          </w:tcPr>
          <w:p w:rsidR="003F15F7" w:rsidRPr="002F0D80" w:rsidRDefault="003F15F7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  <w:shd w:val="pct15" w:color="auto" w:fill="FFFFFF"/>
              </w:rPr>
            </w:pPr>
            <w:r w:rsidRPr="002F0D80">
              <w:rPr>
                <w:rFonts w:ascii="宋体" w:hAnsi="宋体" w:cs="Consolas" w:hint="eastAsia"/>
                <w:kern w:val="0"/>
                <w:sz w:val="18"/>
                <w:szCs w:val="18"/>
              </w:rPr>
              <w:t>&lt;USReport&gt;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&lt;PatientName&gt;患者姓名&lt;/PatientName&gt;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&lt;PatientSexCode&gt;患者性别编码&lt;/PatientSexCode&gt;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&lt;PatientSexName&gt;患者性别名称&lt;/PatientSexName&gt;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&lt;PatientSexCodeSystem&gt;患者性别编码系统&lt;/PatientSexCodeSystem&gt;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&lt;PatientBirth&gt;患者出生年月&lt;/PatientBirth&gt;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&lt;PatientAge&gt;患者年龄&lt;/PatientAge&gt;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&lt;AccessNum&gt;检查号&lt;/AccessNum&gt;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&lt;PatientTypeCode&gt;患者类别编码&lt;/PatientTypeCode&gt;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&lt;PatientType&gt;患者类别名称&lt;/PatientType&gt;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&lt;PatientTypeCodeSystem&gt;患者类别编码系统&lt;/PatientTypeCodeSystem&gt;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&lt;StudyDepartmen&gt;临床科室&lt;/StudyDepartmen&gt;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&lt;StudyBedroom&gt;床号&lt;/StudyBedroom&gt;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&lt;RegisterTime&gt;登记时间&lt;/RegisterTime&gt;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&lt;HISID&gt;住院号&lt;/HISID&gt;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&lt;BodyPart&gt;检查部位&lt;/BodyPart&gt;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&lt;Fee&gt;检查费用&lt;/Fee&gt;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&lt;StudyDecrip&gt;超声描述&lt;/StudyDecrip&gt;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&lt;StudyHit&gt;超声提示&lt;/StudyHit&gt;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&lt;StudyDateTime&gt;检查时间&lt;/StudyDateTime&gt;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&lt;DiagnosDoc&gt;诊断医生&lt;/DiagnosDoc&gt;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&lt;RegisterDoc&gt;登记医生&lt;/RegisterDoc&gt;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tab/>
              <w:t>&lt;MachineRoomName&gt;机房名称&lt;/MachineRoomName&gt;</w:t>
            </w:r>
          </w:p>
          <w:p w:rsidR="009E48CF" w:rsidRPr="002F0D80" w:rsidRDefault="009E48CF" w:rsidP="009E48C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onsolas"/>
                <w:kern w:val="0"/>
                <w:sz w:val="18"/>
                <w:szCs w:val="18"/>
              </w:rPr>
              <w:lastRenderedPageBreak/>
              <w:tab/>
              <w:t>&lt;DeviceName&gt;设备名称&lt;/DeviceName&gt;</w:t>
            </w:r>
          </w:p>
          <w:p w:rsidR="003F15F7" w:rsidRPr="002F0D80" w:rsidRDefault="003F15F7" w:rsidP="003F15F7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  <w:shd w:val="pct15" w:color="auto" w:fill="FFFFFF"/>
              </w:rPr>
            </w:pPr>
            <w:r w:rsidRPr="002F0D80">
              <w:rPr>
                <w:rFonts w:ascii="宋体" w:hAnsi="宋体" w:cs="Consolas" w:hint="eastAsia"/>
                <w:kern w:val="0"/>
                <w:sz w:val="18"/>
                <w:szCs w:val="18"/>
              </w:rPr>
              <w:t>&lt;/USReport&gt;</w:t>
            </w:r>
          </w:p>
          <w:p w:rsidR="00BC3A6E" w:rsidRPr="002F0D80" w:rsidRDefault="00BC3A6E" w:rsidP="00AF4F7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C3A6E" w:rsidRPr="002F0D80" w:rsidRDefault="00BC3A6E" w:rsidP="00BC3A6E"/>
    <w:p w:rsidR="00BC3A6E" w:rsidRPr="002F0D80" w:rsidRDefault="00BC3A6E" w:rsidP="00455DE8"/>
    <w:p w:rsidR="00B75328" w:rsidRPr="002F0D80" w:rsidRDefault="00B75328" w:rsidP="00455DE8"/>
    <w:p w:rsidR="00B75328" w:rsidRPr="002F0D80" w:rsidRDefault="00B75328" w:rsidP="00455DE8"/>
    <w:p w:rsidR="00B75328" w:rsidRPr="002F0D80" w:rsidRDefault="00B75328" w:rsidP="00B75328">
      <w:pPr>
        <w:pStyle w:val="2"/>
      </w:pPr>
      <w:bookmarkStart w:id="132" w:name="_Toc385588675"/>
      <w:bookmarkStart w:id="133" w:name="_Toc489622220"/>
      <w:r w:rsidRPr="002F0D80">
        <w:rPr>
          <w:rFonts w:hint="eastAsia"/>
        </w:rPr>
        <w:t>UniReport2.0</w:t>
      </w:r>
      <w:bookmarkEnd w:id="132"/>
      <w:r w:rsidRPr="002F0D80">
        <w:rPr>
          <w:rFonts w:hint="eastAsia"/>
        </w:rPr>
        <w:t>放射</w:t>
      </w:r>
      <w:r w:rsidRPr="002F0D80">
        <w:rPr>
          <w:rFonts w:hint="eastAsia"/>
        </w:rPr>
        <w:t>\</w:t>
      </w:r>
      <w:r w:rsidRPr="002F0D80">
        <w:rPr>
          <w:rFonts w:hint="eastAsia"/>
        </w:rPr>
        <w:t>内镜</w:t>
      </w:r>
      <w:r w:rsidRPr="002F0D80">
        <w:rPr>
          <w:rFonts w:hint="eastAsia"/>
        </w:rPr>
        <w:t>\</w:t>
      </w:r>
      <w:r w:rsidRPr="002F0D80">
        <w:rPr>
          <w:rFonts w:hint="eastAsia"/>
        </w:rPr>
        <w:t>超声</w:t>
      </w:r>
      <w:bookmarkEnd w:id="133"/>
    </w:p>
    <w:p w:rsidR="00B75328" w:rsidRPr="002F0D80" w:rsidRDefault="00B75328" w:rsidP="00B75328">
      <w:pPr>
        <w:pStyle w:val="3"/>
        <w:tabs>
          <w:tab w:val="left" w:pos="709"/>
        </w:tabs>
      </w:pPr>
      <w:bookmarkStart w:id="134" w:name="_Toc385588676"/>
      <w:bookmarkStart w:id="135" w:name="_Toc489622221"/>
      <w:r w:rsidRPr="002F0D80">
        <w:rPr>
          <w:rFonts w:hint="eastAsia"/>
        </w:rPr>
        <w:t>表格构说明</w:t>
      </w:r>
      <w:bookmarkEnd w:id="134"/>
      <w:bookmarkEnd w:id="135"/>
    </w:p>
    <w:p w:rsidR="00FE0B95" w:rsidRDefault="00FE0B95" w:rsidP="00FE0B95">
      <w:r>
        <w:rPr>
          <w:rFonts w:hint="eastAsia"/>
        </w:rPr>
        <w:t>结构定义：</w:t>
      </w:r>
      <w:r>
        <w:rPr>
          <w:rFonts w:ascii="宋体" w:hAnsi="宋体" w:hint="eastAsia"/>
          <w:sz w:val="18"/>
          <w:szCs w:val="18"/>
        </w:rPr>
        <w:t>RISReport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FE0B95" w:rsidRPr="0039773C" w:rsidTr="00FE0B95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FE0B95" w:rsidRPr="0039773C" w:rsidRDefault="00FE0B9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FE0B95" w:rsidRPr="0039773C" w:rsidRDefault="00FE0B9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FE0B95" w:rsidRPr="0039773C" w:rsidRDefault="00FE0B9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是否</w:t>
            </w:r>
          </w:p>
          <w:p w:rsidR="00FE0B95" w:rsidRPr="0039773C" w:rsidRDefault="00FE0B9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FE0B95" w:rsidRPr="0039773C" w:rsidRDefault="00FE0B9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FE0B95" w:rsidRPr="0039773C" w:rsidRDefault="00FE0B9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FE0B95" w:rsidRPr="0039773C" w:rsidRDefault="00FE0B9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FE0B95" w:rsidRPr="0039773C" w:rsidRDefault="00FE0B95" w:rsidP="00FE0B95">
            <w:pPr>
              <w:adjustRightInd w:val="0"/>
              <w:snapToGrid w:val="0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R</w:t>
            </w:r>
            <w:r w:rsidRPr="0039773C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ISReport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ReportII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每份检查结果的唯一标识(检查申请单号)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就诊记录的标识符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OrderIIs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对应的检查申请单标识，对应多条申请单时用逗号分隔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ExamineNo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检查编号（内镜号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\影像号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ExamineName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检查名称（检查项目）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BodyParts</w:t>
            </w:r>
          </w:p>
        </w:tc>
        <w:tc>
          <w:tcPr>
            <w:tcW w:w="850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检查部位，如“</w:t>
            </w:r>
            <w:r>
              <w:rPr>
                <w:rFonts w:ascii="宋体" w:hAnsi="宋体" w:hint="eastAsia"/>
                <w:sz w:val="18"/>
                <w:szCs w:val="18"/>
              </w:rPr>
              <w:t>GFR测定</w:t>
            </w:r>
            <w:r w:rsidRPr="002E2768">
              <w:rPr>
                <w:rFonts w:ascii="宋体" w:hAnsi="宋体" w:hint="eastAsia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sz w:val="18"/>
                <w:szCs w:val="18"/>
              </w:rPr>
              <w:t>头颅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sz w:val="18"/>
                <w:szCs w:val="18"/>
              </w:rPr>
              <w:t>肠镜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sz w:val="18"/>
                <w:szCs w:val="18"/>
              </w:rPr>
              <w:t>胸部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 w:rsidRPr="002E2768">
              <w:rPr>
                <w:rFonts w:ascii="宋体" w:hAnsi="宋体" w:hint="eastAsia"/>
                <w:sz w:val="18"/>
                <w:szCs w:val="18"/>
              </w:rPr>
              <w:t>(传空值)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ReportDesc</w:t>
            </w:r>
          </w:p>
        </w:tc>
        <w:tc>
          <w:tcPr>
            <w:tcW w:w="850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VARCHAR2(3000)</w:t>
            </w:r>
          </w:p>
        </w:tc>
        <w:tc>
          <w:tcPr>
            <w:tcW w:w="951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影像学表现、征象（超声描述、</w:t>
            </w:r>
            <w:r w:rsidRPr="002E2768">
              <w:rPr>
                <w:rFonts w:ascii="宋体" w:hAnsi="宋体"/>
                <w:sz w:val="18"/>
                <w:szCs w:val="18"/>
              </w:rPr>
              <w:t>影像表现</w:t>
            </w:r>
            <w:r w:rsidRPr="002E2768">
              <w:rPr>
                <w:rFonts w:ascii="宋体" w:hAnsi="宋体" w:hint="eastAsia"/>
                <w:sz w:val="18"/>
                <w:szCs w:val="18"/>
              </w:rPr>
              <w:t>、放射学</w:t>
            </w:r>
            <w:r w:rsidRPr="002E2768">
              <w:rPr>
                <w:rFonts w:ascii="宋体" w:hAnsi="宋体"/>
                <w:sz w:val="18"/>
                <w:szCs w:val="18"/>
              </w:rPr>
              <w:t>表现、二维及多普勒</w:t>
            </w:r>
            <w:r w:rsidRPr="002E2768">
              <w:rPr>
                <w:rFonts w:ascii="宋体" w:hAnsi="宋体" w:hint="eastAsia"/>
                <w:sz w:val="18"/>
                <w:szCs w:val="18"/>
              </w:rPr>
              <w:t>描述、</w:t>
            </w:r>
            <w:r w:rsidRPr="002E2768">
              <w:rPr>
                <w:rFonts w:ascii="宋体" w:hAnsi="宋体"/>
                <w:sz w:val="18"/>
                <w:szCs w:val="18"/>
              </w:rPr>
              <w:t>镜下所</w:t>
            </w:r>
            <w:r w:rsidRPr="002E2768">
              <w:rPr>
                <w:rFonts w:ascii="宋体" w:hAnsi="宋体" w:hint="eastAsia"/>
                <w:sz w:val="18"/>
                <w:szCs w:val="18"/>
              </w:rPr>
              <w:t>见）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ReportConclusion</w:t>
            </w:r>
          </w:p>
        </w:tc>
        <w:tc>
          <w:tcPr>
            <w:tcW w:w="850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VARCHAR2(500)</w:t>
            </w:r>
          </w:p>
        </w:tc>
        <w:tc>
          <w:tcPr>
            <w:tcW w:w="951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影像学诊断、结论（超声</w:t>
            </w:r>
            <w:r w:rsidRPr="002E2768">
              <w:rPr>
                <w:rFonts w:ascii="宋体" w:hAnsi="宋体"/>
                <w:sz w:val="18"/>
                <w:szCs w:val="18"/>
              </w:rPr>
              <w:t>提示</w:t>
            </w:r>
            <w:r w:rsidRPr="002E2768">
              <w:rPr>
                <w:rFonts w:ascii="宋体" w:hAnsi="宋体" w:hint="eastAsia"/>
                <w:sz w:val="18"/>
                <w:szCs w:val="18"/>
              </w:rPr>
              <w:t>、</w:t>
            </w:r>
            <w:r w:rsidRPr="002E2768">
              <w:rPr>
                <w:rFonts w:ascii="宋体" w:hAnsi="宋体"/>
                <w:sz w:val="18"/>
                <w:szCs w:val="18"/>
              </w:rPr>
              <w:t>检查意见、结论、内镜诊断）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ExamineEmployee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检查人姓名（检查技师）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ExamineOn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检查时间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AuditEmployee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审核人姓名（报告审核医师姓名）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AuditOn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审核时间（签名时间）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ReportOn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报告时间(文件生成时间)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ReportNo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报告编号（报告流水号）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RowVersion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最后修改时间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(64)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患者姓名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PatientSexCode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(12)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患者性别编码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PatientSexName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(64)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患者性别名称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PatientSexCodeSystem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(64)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患者性别编码系统</w:t>
            </w:r>
          </w:p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（参考性别字典）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PatientAge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(32)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患者年龄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ClinicalDiagnose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(255)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临床诊断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850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患者出生日期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/>
                <w:sz w:val="18"/>
                <w:szCs w:val="18"/>
              </w:rPr>
              <w:t>HISID</w:t>
            </w:r>
          </w:p>
        </w:tc>
        <w:tc>
          <w:tcPr>
            <w:tcW w:w="850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/>
                <w:sz w:val="18"/>
                <w:szCs w:val="18"/>
              </w:rPr>
              <w:t>VARCHAR2(</w:t>
            </w:r>
            <w:r w:rsidRPr="00FE0B95">
              <w:rPr>
                <w:rFonts w:ascii="宋体" w:hAnsi="宋体" w:hint="eastAsia"/>
                <w:sz w:val="18"/>
                <w:szCs w:val="18"/>
              </w:rPr>
              <w:t>128)</w:t>
            </w:r>
          </w:p>
        </w:tc>
        <w:tc>
          <w:tcPr>
            <w:tcW w:w="951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住院号或</w:t>
            </w:r>
            <w:r w:rsidRPr="00FE0B95">
              <w:rPr>
                <w:rFonts w:ascii="宋体" w:hAnsi="宋体"/>
                <w:sz w:val="18"/>
                <w:szCs w:val="18"/>
              </w:rPr>
              <w:t>门诊号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cs="宋体"/>
                <w:kern w:val="0"/>
                <w:sz w:val="18"/>
                <w:szCs w:val="18"/>
              </w:rPr>
              <w:t>Telephone</w:t>
            </w:r>
          </w:p>
        </w:tc>
        <w:tc>
          <w:tcPr>
            <w:tcW w:w="850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VARCHAR2(</w:t>
            </w:r>
            <w:r w:rsidRPr="00FE0B95">
              <w:rPr>
                <w:rFonts w:ascii="宋体" w:hAnsi="宋体"/>
                <w:sz w:val="18"/>
                <w:szCs w:val="18"/>
              </w:rPr>
              <w:t>32</w:t>
            </w:r>
            <w:r w:rsidRPr="00FE0B95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联系</w:t>
            </w:r>
            <w:r w:rsidRPr="00FE0B95">
              <w:rPr>
                <w:rFonts w:ascii="宋体" w:hAnsi="宋体"/>
                <w:sz w:val="18"/>
                <w:szCs w:val="18"/>
              </w:rPr>
              <w:t>电话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AuthorPersonId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报告初写医师RIS登录号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AuthorDomainId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报告初写医师机构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域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</w:p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（参考域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字典）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AuthorDomainName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报告初写医师机构名称“RIS”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AuthorPersonName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报告初写医师姓名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AuthenticatorPersonId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报告审核医师RIS登录号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AuthenticatorDomainId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报告审核医师机构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域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ID</w:t>
            </w:r>
          </w:p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（参考域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字典）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AuthenticatorDomainName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报告审核医师机构名称“RIS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850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科室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StudyRoom</w:t>
            </w:r>
          </w:p>
        </w:tc>
        <w:tc>
          <w:tcPr>
            <w:tcW w:w="850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病区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850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床号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报告的文档标题“数字化放射诊断报告书”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DiagnosisTitle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205F5F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诊断标题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“放射学诊断”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DicomStudyTime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影像检查日期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DicomAccessNum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检查号，参见DICOM AccessNumber标准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DicomModality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影像设备, 参见DICOM Modality标准</w:t>
            </w:r>
          </w:p>
        </w:tc>
      </w:tr>
      <w:tr w:rsidR="00FE0B95" w:rsidRPr="00A4735B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ModalityName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设备名称</w:t>
            </w:r>
          </w:p>
        </w:tc>
      </w:tr>
      <w:tr w:rsidR="00FE0B95" w:rsidRPr="00A4735B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Exam</w:t>
            </w:r>
            <w:r w:rsidRPr="00FE0B95">
              <w:rPr>
                <w:rFonts w:ascii="宋体" w:hAnsi="宋体"/>
                <w:sz w:val="18"/>
                <w:szCs w:val="18"/>
              </w:rPr>
              <w:t>Parameter</w:t>
            </w:r>
          </w:p>
        </w:tc>
        <w:tc>
          <w:tcPr>
            <w:tcW w:w="850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探头</w:t>
            </w:r>
            <w:r w:rsidRPr="00FE0B95">
              <w:rPr>
                <w:rFonts w:ascii="宋体" w:hAnsi="宋体"/>
                <w:sz w:val="18"/>
                <w:szCs w:val="18"/>
              </w:rPr>
              <w:t>频率</w:t>
            </w:r>
          </w:p>
        </w:tc>
      </w:tr>
      <w:tr w:rsidR="00FE0B95" w:rsidRPr="00A4735B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Exam</w:t>
            </w:r>
            <w:r w:rsidRPr="00FE0B95">
              <w:rPr>
                <w:rFonts w:ascii="宋体" w:hAnsi="宋体"/>
                <w:sz w:val="18"/>
                <w:szCs w:val="18"/>
              </w:rPr>
              <w:t>Medicaine</w:t>
            </w:r>
          </w:p>
        </w:tc>
        <w:tc>
          <w:tcPr>
            <w:tcW w:w="850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检查</w:t>
            </w:r>
            <w:r w:rsidRPr="00FE0B95">
              <w:rPr>
                <w:rFonts w:ascii="宋体" w:hAnsi="宋体"/>
                <w:sz w:val="18"/>
                <w:szCs w:val="18"/>
              </w:rPr>
              <w:t>药物</w:t>
            </w:r>
          </w:p>
        </w:tc>
      </w:tr>
      <w:tr w:rsidR="00FE0B95" w:rsidRPr="00A4735B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InjectionMethod</w:t>
            </w:r>
          </w:p>
        </w:tc>
        <w:tc>
          <w:tcPr>
            <w:tcW w:w="850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E0B95" w:rsidRPr="00FE0B95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FE0B95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FE0B95">
              <w:rPr>
                <w:rFonts w:ascii="宋体" w:hAnsi="宋体" w:hint="eastAsia"/>
                <w:sz w:val="18"/>
                <w:szCs w:val="18"/>
              </w:rPr>
              <w:t>注射</w:t>
            </w:r>
            <w:r w:rsidRPr="00FE0B95">
              <w:rPr>
                <w:rFonts w:ascii="宋体" w:hAnsi="宋体"/>
                <w:sz w:val="18"/>
                <w:szCs w:val="18"/>
              </w:rPr>
              <w:t>方法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EffectiveTime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该文档的有效时间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PatientTypeCode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患者类别编码（参见患者类别字典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患者类别名称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PatientTypeCodeSystem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患者类别编码系统</w:t>
            </w:r>
          </w:p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（参考患者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类别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字典）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PatientRegisterTime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病人登记时间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DiagnosisStatusCode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诊断状态（参考诊断状态字典）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DiagnosisCode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诊断编码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DiagnosisCodesystem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诊断编码域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DiagnosisMethodCode</w:t>
            </w:r>
          </w:p>
        </w:tc>
        <w:tc>
          <w:tcPr>
            <w:tcW w:w="850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SectionTitle</w:t>
            </w:r>
          </w:p>
        </w:tc>
        <w:tc>
          <w:tcPr>
            <w:tcW w:w="850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2E2768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2E2768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E2768">
              <w:rPr>
                <w:rFonts w:ascii="宋体" w:hAnsi="宋体" w:hint="eastAsia"/>
                <w:sz w:val="18"/>
                <w:szCs w:val="18"/>
              </w:rPr>
              <w:t>报告段落名称</w:t>
            </w:r>
            <w:r w:rsidRPr="002E2768">
              <w:rPr>
                <w:rFonts w:ascii="宋体" w:hAnsi="宋体"/>
                <w:sz w:val="18"/>
                <w:szCs w:val="18"/>
              </w:rPr>
              <w:t>“</w:t>
            </w:r>
            <w:r w:rsidRPr="002E2768">
              <w:rPr>
                <w:rFonts w:ascii="宋体" w:hAnsi="宋体" w:hint="eastAsia"/>
                <w:sz w:val="18"/>
                <w:szCs w:val="18"/>
              </w:rPr>
              <w:t>放射</w:t>
            </w:r>
            <w:r w:rsidRPr="002E2768">
              <w:rPr>
                <w:rFonts w:ascii="宋体" w:hAnsi="宋体"/>
                <w:sz w:val="18"/>
                <w:szCs w:val="18"/>
              </w:rPr>
              <w:t>学</w:t>
            </w:r>
            <w:r w:rsidRPr="002E2768">
              <w:rPr>
                <w:rFonts w:ascii="宋体" w:hAnsi="宋体" w:hint="eastAsia"/>
                <w:sz w:val="18"/>
                <w:szCs w:val="18"/>
              </w:rPr>
              <w:t>表现</w:t>
            </w:r>
            <w:r w:rsidRPr="002E2768"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D33B51" w:rsidRDefault="00FE0B95" w:rsidP="00FE0B95">
            <w:pPr>
              <w:jc w:val="center"/>
              <w:rPr>
                <w:rFonts w:ascii="宋体" w:hAnsi="宋体"/>
                <w:strike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7558B6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58B6">
              <w:rPr>
                <w:rFonts w:ascii="宋体" w:hAnsi="宋体"/>
                <w:color w:val="000000" w:themeColor="text1"/>
                <w:sz w:val="18"/>
                <w:szCs w:val="18"/>
              </w:rPr>
              <w:t>RepeatNumber</w:t>
            </w:r>
          </w:p>
        </w:tc>
        <w:tc>
          <w:tcPr>
            <w:tcW w:w="850" w:type="dxa"/>
            <w:vAlign w:val="center"/>
          </w:tcPr>
          <w:p w:rsidR="00FE0B95" w:rsidRPr="007558B6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7558B6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58B6">
              <w:rPr>
                <w:rFonts w:ascii="宋体" w:hAnsi="宋体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FE0B95" w:rsidRPr="007558B6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7558B6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58B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曝光次数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D33B51" w:rsidRDefault="00FE0B95" w:rsidP="00FE0B95">
            <w:pPr>
              <w:jc w:val="center"/>
              <w:rPr>
                <w:rFonts w:ascii="宋体" w:hAnsi="宋体"/>
                <w:strike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7558B6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58B6">
              <w:rPr>
                <w:rFonts w:ascii="宋体" w:hAnsi="宋体"/>
                <w:color w:val="000000" w:themeColor="text1"/>
                <w:sz w:val="18"/>
                <w:szCs w:val="18"/>
              </w:rPr>
              <w:t>MachineRoomName</w:t>
            </w:r>
          </w:p>
        </w:tc>
        <w:tc>
          <w:tcPr>
            <w:tcW w:w="850" w:type="dxa"/>
            <w:vAlign w:val="center"/>
          </w:tcPr>
          <w:p w:rsidR="00FE0B95" w:rsidRPr="007558B6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7558B6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58B6">
              <w:rPr>
                <w:rFonts w:ascii="宋体" w:hAnsi="宋体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7558B6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7558B6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58B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机房号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D33B51" w:rsidRDefault="00FE0B95" w:rsidP="00FE0B95">
            <w:pPr>
              <w:jc w:val="center"/>
              <w:rPr>
                <w:rFonts w:ascii="宋体" w:hAnsi="宋体"/>
                <w:strike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7558B6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58B6">
              <w:rPr>
                <w:rFonts w:ascii="宋体" w:hAnsi="宋体"/>
                <w:color w:val="000000" w:themeColor="text1"/>
                <w:sz w:val="18"/>
                <w:szCs w:val="18"/>
              </w:rPr>
              <w:t>DeviceName</w:t>
            </w:r>
          </w:p>
        </w:tc>
        <w:tc>
          <w:tcPr>
            <w:tcW w:w="850" w:type="dxa"/>
            <w:vAlign w:val="center"/>
          </w:tcPr>
          <w:p w:rsidR="00FE0B95" w:rsidRPr="007558B6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7558B6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58B6">
              <w:rPr>
                <w:rFonts w:ascii="宋体" w:hAnsi="宋体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FE0B95" w:rsidRPr="007558B6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7558B6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558B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仪器型号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PISBodyPart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/>
                <w:color w:val="000000" w:themeColor="text1"/>
                <w:sz w:val="18"/>
                <w:szCs w:val="18"/>
              </w:rPr>
              <w:t>VARCHAR2(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64</w:t>
            </w:r>
            <w:r w:rsidRPr="0039773C">
              <w:rPr>
                <w:rFonts w:ascii="宋体" w:hAnsi="宋体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活检</w:t>
            </w:r>
            <w:r w:rsidRPr="0039773C">
              <w:rPr>
                <w:rFonts w:ascii="宋体" w:hAnsi="宋体"/>
                <w:color w:val="000000" w:themeColor="text1"/>
                <w:sz w:val="18"/>
                <w:szCs w:val="18"/>
              </w:rPr>
              <w:t>部位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PISHPValue</w:t>
            </w:r>
          </w:p>
        </w:tc>
        <w:tc>
          <w:tcPr>
            <w:tcW w:w="850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/>
                <w:color w:val="000000" w:themeColor="text1"/>
                <w:sz w:val="18"/>
                <w:szCs w:val="18"/>
              </w:rPr>
              <w:t>VARCHAR2(</w:t>
            </w: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64</w:t>
            </w:r>
            <w:r w:rsidRPr="0039773C">
              <w:rPr>
                <w:rFonts w:ascii="宋体" w:hAnsi="宋体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FE0B95" w:rsidRPr="0039773C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39773C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/>
                <w:color w:val="000000" w:themeColor="text1"/>
                <w:sz w:val="18"/>
                <w:szCs w:val="18"/>
              </w:rPr>
              <w:t>HP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检测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BF249F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BF249F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BF249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EISSuggestion</w:t>
            </w:r>
          </w:p>
        </w:tc>
        <w:tc>
          <w:tcPr>
            <w:tcW w:w="850" w:type="dxa"/>
            <w:vAlign w:val="center"/>
          </w:tcPr>
          <w:p w:rsidR="00FE0B95" w:rsidRPr="00BF249F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BF249F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BF249F">
              <w:rPr>
                <w:rFonts w:ascii="宋体" w:hAnsi="宋体"/>
                <w:color w:val="000000" w:themeColor="text1"/>
                <w:sz w:val="18"/>
                <w:szCs w:val="18"/>
              </w:rPr>
              <w:t>VARCHAR2(</w:t>
            </w:r>
            <w:r w:rsidRPr="00BF249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500</w:t>
            </w:r>
            <w:r w:rsidRPr="00BF249F">
              <w:rPr>
                <w:rFonts w:ascii="宋体" w:hAnsi="宋体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FE0B95" w:rsidRPr="00BF249F" w:rsidRDefault="00FE0B9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BF249F" w:rsidRDefault="00FE0B9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BF249F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建议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D43BC0" w:rsidRDefault="00FE0B95" w:rsidP="00FE0B95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AF27A7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AF27A7">
              <w:rPr>
                <w:rFonts w:ascii="宋体" w:hAnsi="宋体" w:cs="Arial"/>
                <w:sz w:val="18"/>
                <w:szCs w:val="18"/>
              </w:rPr>
              <w:t>Remark</w:t>
            </w:r>
          </w:p>
        </w:tc>
        <w:tc>
          <w:tcPr>
            <w:tcW w:w="850" w:type="dxa"/>
            <w:vAlign w:val="center"/>
          </w:tcPr>
          <w:p w:rsidR="00FE0B95" w:rsidRPr="00AF27A7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AF27A7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AF27A7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AF27A7">
              <w:rPr>
                <w:rFonts w:ascii="宋体" w:hAnsi="宋体"/>
                <w:sz w:val="18"/>
              </w:rPr>
              <w:t>(</w:t>
            </w:r>
            <w:r w:rsidRPr="00AF27A7">
              <w:rPr>
                <w:rFonts w:ascii="宋体" w:hAnsi="宋体" w:hint="eastAsia"/>
                <w:sz w:val="18"/>
              </w:rPr>
              <w:t>2</w:t>
            </w:r>
            <w:r w:rsidRPr="00AF27A7">
              <w:rPr>
                <w:rFonts w:ascii="宋体" w:hAnsi="宋体"/>
                <w:sz w:val="18"/>
              </w:rPr>
              <w:t>0</w:t>
            </w:r>
            <w:r w:rsidRPr="00AF27A7">
              <w:rPr>
                <w:rFonts w:ascii="宋体" w:hAnsi="宋体" w:hint="eastAsia"/>
                <w:sz w:val="18"/>
              </w:rPr>
              <w:t>00</w:t>
            </w:r>
            <w:r w:rsidRPr="00AF27A7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vAlign w:val="center"/>
          </w:tcPr>
          <w:p w:rsidR="00FE0B95" w:rsidRPr="00AF27A7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AF27A7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AF27A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D43BC0" w:rsidRDefault="00FE0B95" w:rsidP="00FE0B95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AF27A7" w:rsidRDefault="00FE0B95" w:rsidP="00FE0B95">
            <w:pPr>
              <w:widowControl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AF27A7">
              <w:rPr>
                <w:rFonts w:ascii="宋体" w:hAnsi="宋体" w:cs="Arial" w:hint="eastAsia"/>
                <w:sz w:val="18"/>
                <w:szCs w:val="18"/>
              </w:rPr>
              <w:t>Table</w:t>
            </w:r>
            <w:r w:rsidRPr="00AF27A7">
              <w:rPr>
                <w:rFonts w:ascii="宋体" w:hAnsi="宋体" w:cs="Arial"/>
                <w:sz w:val="18"/>
                <w:szCs w:val="18"/>
              </w:rPr>
              <w:t>Context</w:t>
            </w:r>
          </w:p>
        </w:tc>
        <w:tc>
          <w:tcPr>
            <w:tcW w:w="850" w:type="dxa"/>
            <w:vAlign w:val="center"/>
          </w:tcPr>
          <w:p w:rsidR="00FE0B95" w:rsidRPr="00AF27A7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AF27A7" w:rsidRDefault="00FE0B95" w:rsidP="00FE0B95">
            <w:pPr>
              <w:widowControl/>
              <w:jc w:val="center"/>
              <w:rPr>
                <w:rFonts w:ascii="宋体" w:hAnsi="宋体"/>
                <w:sz w:val="18"/>
                <w:shd w:val="clear" w:color="auto" w:fill="FFFFFF"/>
              </w:rPr>
            </w:pPr>
            <w:r w:rsidRPr="00AF27A7"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951" w:type="dxa"/>
            <w:vAlign w:val="center"/>
          </w:tcPr>
          <w:p w:rsidR="00FE0B95" w:rsidRPr="00AF27A7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AF27A7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AF27A7">
              <w:rPr>
                <w:rFonts w:ascii="宋体" w:hAnsi="宋体" w:hint="eastAsia"/>
                <w:sz w:val="18"/>
                <w:szCs w:val="18"/>
              </w:rPr>
              <w:t>心</w:t>
            </w:r>
            <w:r w:rsidRPr="00AF27A7">
              <w:rPr>
                <w:rFonts w:ascii="宋体" w:hAnsi="宋体"/>
                <w:sz w:val="18"/>
                <w:szCs w:val="18"/>
              </w:rPr>
              <w:t>超检查</w:t>
            </w:r>
            <w:r w:rsidRPr="00AF27A7">
              <w:rPr>
                <w:rFonts w:ascii="宋体" w:hAnsi="宋体" w:hint="eastAsia"/>
                <w:sz w:val="18"/>
                <w:szCs w:val="18"/>
              </w:rPr>
              <w:t>表</w:t>
            </w:r>
          </w:p>
        </w:tc>
      </w:tr>
      <w:tr w:rsidR="00FE0B9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D43BC0" w:rsidRDefault="00FE0B95" w:rsidP="00FE0B95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AF27A7" w:rsidRDefault="00FE0B95" w:rsidP="00FE0B95">
            <w:pPr>
              <w:widowControl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AF27A7">
              <w:rPr>
                <w:rFonts w:ascii="宋体" w:hAnsi="宋体" w:cs="Arial" w:hint="eastAsia"/>
                <w:sz w:val="18"/>
                <w:szCs w:val="18"/>
              </w:rPr>
              <w:t>IDENTIFYNO</w:t>
            </w:r>
          </w:p>
        </w:tc>
        <w:tc>
          <w:tcPr>
            <w:tcW w:w="850" w:type="dxa"/>
            <w:vAlign w:val="center"/>
          </w:tcPr>
          <w:p w:rsidR="00FE0B95" w:rsidRPr="00AF27A7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AF27A7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AF27A7">
              <w:rPr>
                <w:rFonts w:ascii="宋体" w:hAnsi="宋体"/>
                <w:sz w:val="18"/>
                <w:szCs w:val="18"/>
              </w:rPr>
              <w:t>VARCHAR2(</w:t>
            </w:r>
            <w:r w:rsidRPr="00AF27A7">
              <w:rPr>
                <w:rFonts w:ascii="宋体" w:hAnsi="宋体" w:hint="eastAsia"/>
                <w:sz w:val="18"/>
                <w:szCs w:val="18"/>
              </w:rPr>
              <w:t>64</w:t>
            </w:r>
            <w:r w:rsidRPr="00AF27A7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FE0B95" w:rsidRPr="00AF27A7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AF27A7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AF27A7">
              <w:rPr>
                <w:rFonts w:ascii="宋体" w:hAnsi="宋体" w:hint="eastAsia"/>
                <w:sz w:val="18"/>
                <w:szCs w:val="18"/>
              </w:rPr>
              <w:t>病人的身份证号</w:t>
            </w:r>
          </w:p>
        </w:tc>
      </w:tr>
      <w:tr w:rsidR="00B43664" w:rsidRPr="00B43664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B43664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B43664">
              <w:rPr>
                <w:rFonts w:ascii="宋体" w:hAnsi="宋体" w:hint="eastAsia"/>
                <w:sz w:val="18"/>
                <w:szCs w:val="18"/>
              </w:rPr>
              <w:t>RequestID</w:t>
            </w:r>
          </w:p>
        </w:tc>
        <w:tc>
          <w:tcPr>
            <w:tcW w:w="850" w:type="dxa"/>
            <w:vAlign w:val="center"/>
          </w:tcPr>
          <w:p w:rsidR="00FE0B95" w:rsidRPr="00B43664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B43664"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FE0B95" w:rsidRPr="00B43664" w:rsidRDefault="00FE0B95" w:rsidP="00FE0B9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B43664">
              <w:rPr>
                <w:rFonts w:ascii="宋体" w:hAnsi="宋体" w:hint="eastAsia"/>
                <w:sz w:val="18"/>
                <w:szCs w:val="18"/>
              </w:rPr>
              <w:t>检查申请单号</w:t>
            </w:r>
          </w:p>
        </w:tc>
      </w:tr>
      <w:tr w:rsidR="00B43664" w:rsidRPr="00B43664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B43664" w:rsidRDefault="00FE0B9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 w:rsidRPr="00B43664"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3664"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科室编码</w:t>
            </w:r>
          </w:p>
        </w:tc>
      </w:tr>
      <w:tr w:rsidR="00B43664" w:rsidRPr="00B43664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FE0B95" w:rsidRPr="00B43664" w:rsidRDefault="00FE0B9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 w:rsidRPr="00B43664"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FE0B95" w:rsidRPr="00B43664" w:rsidRDefault="00FE0B95" w:rsidP="00FE0B9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43664"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科室名称</w:t>
            </w:r>
          </w:p>
        </w:tc>
      </w:tr>
      <w:tr w:rsidR="00B43664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B43664" w:rsidRDefault="00B43664" w:rsidP="00FE0B95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43664" w:rsidRPr="00AF27A7" w:rsidRDefault="00B43664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PATIENTID</w:t>
            </w:r>
          </w:p>
        </w:tc>
        <w:tc>
          <w:tcPr>
            <w:tcW w:w="850" w:type="dxa"/>
            <w:vAlign w:val="center"/>
          </w:tcPr>
          <w:p w:rsidR="00B43664" w:rsidRPr="00AF27A7" w:rsidRDefault="00B43664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B43664" w:rsidRPr="00AF27A7" w:rsidRDefault="00B43664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AF27A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B43664" w:rsidRPr="00AF27A7" w:rsidRDefault="00B43664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B43664" w:rsidRPr="00AF27A7" w:rsidRDefault="00B43664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影像号</w:t>
            </w:r>
          </w:p>
        </w:tc>
      </w:tr>
      <w:tr w:rsidR="00626B4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626B45" w:rsidRDefault="00626B4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626B45" w:rsidRDefault="0080085E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ConsultDocName</w:t>
            </w:r>
          </w:p>
        </w:tc>
        <w:tc>
          <w:tcPr>
            <w:tcW w:w="850" w:type="dxa"/>
            <w:vAlign w:val="center"/>
          </w:tcPr>
          <w:p w:rsidR="00626B45" w:rsidRPr="00AF27A7" w:rsidRDefault="00626B45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26B45" w:rsidRPr="00AF27A7" w:rsidRDefault="0080085E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AF27A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626B45" w:rsidRPr="00AF27A7" w:rsidRDefault="00626B45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626B45" w:rsidRDefault="00626B45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会诊医师姓名</w:t>
            </w:r>
          </w:p>
        </w:tc>
      </w:tr>
      <w:tr w:rsidR="00626B4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626B45" w:rsidRDefault="00626B4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626B45" w:rsidRDefault="0080085E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ConsultDocId</w:t>
            </w:r>
          </w:p>
        </w:tc>
        <w:tc>
          <w:tcPr>
            <w:tcW w:w="850" w:type="dxa"/>
            <w:vAlign w:val="center"/>
          </w:tcPr>
          <w:p w:rsidR="00626B45" w:rsidRPr="00AF27A7" w:rsidRDefault="00626B45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26B45" w:rsidRPr="00AF27A7" w:rsidRDefault="0080085E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AF27A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626B45" w:rsidRPr="00AF27A7" w:rsidRDefault="00626B45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626B45" w:rsidRDefault="00626B45" w:rsidP="00FE0B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会诊医师工号</w:t>
            </w:r>
          </w:p>
        </w:tc>
      </w:tr>
      <w:tr w:rsidR="00CA271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CA2715" w:rsidRDefault="00CA271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A2715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TypedDocName</w:t>
            </w:r>
          </w:p>
        </w:tc>
        <w:tc>
          <w:tcPr>
            <w:tcW w:w="850" w:type="dxa"/>
            <w:vAlign w:val="center"/>
          </w:tcPr>
          <w:p w:rsidR="00CA2715" w:rsidRPr="00AF27A7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A2715" w:rsidRPr="00AF27A7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AF27A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CA2715" w:rsidRPr="00AF27A7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CA2715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报告录入医师姓名</w:t>
            </w:r>
          </w:p>
        </w:tc>
      </w:tr>
      <w:tr w:rsidR="00CA271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CA2715" w:rsidRDefault="00CA2715" w:rsidP="00FE0B95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A2715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TypedDocId</w:t>
            </w:r>
          </w:p>
        </w:tc>
        <w:tc>
          <w:tcPr>
            <w:tcW w:w="850" w:type="dxa"/>
            <w:vAlign w:val="center"/>
          </w:tcPr>
          <w:p w:rsidR="00CA2715" w:rsidRPr="00AF27A7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A2715" w:rsidRPr="00AF27A7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AF27A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CA2715" w:rsidRPr="00AF27A7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CA2715" w:rsidRDefault="00CA2715" w:rsidP="00DB534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报告录入医师工号</w:t>
            </w:r>
          </w:p>
        </w:tc>
      </w:tr>
      <w:tr w:rsidR="00CA2715" w:rsidRPr="0039773C" w:rsidTr="00FE0B95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CA2715" w:rsidRPr="0039773C" w:rsidRDefault="00CA2715" w:rsidP="00FE0B95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R</w:t>
            </w:r>
            <w:r w:rsidRPr="0039773C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ISReport.DicomStudyUidList</w:t>
            </w:r>
          </w:p>
        </w:tc>
      </w:tr>
      <w:tr w:rsidR="00CA271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CA2715" w:rsidRPr="0039773C" w:rsidRDefault="00CA271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A2715" w:rsidRPr="0039773C" w:rsidRDefault="00CA271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DicomStudyUid</w:t>
            </w:r>
          </w:p>
        </w:tc>
        <w:tc>
          <w:tcPr>
            <w:tcW w:w="850" w:type="dxa"/>
            <w:vAlign w:val="center"/>
          </w:tcPr>
          <w:p w:rsidR="00CA2715" w:rsidRPr="0039773C" w:rsidRDefault="00CA271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A2715" w:rsidRPr="0039773C" w:rsidRDefault="00CA271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CA2715" w:rsidRPr="0039773C" w:rsidRDefault="00CA271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CA2715" w:rsidRPr="0039773C" w:rsidRDefault="00CA271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影像检查UID，参见DICOM StudyInstanceUID标准</w:t>
            </w:r>
          </w:p>
        </w:tc>
      </w:tr>
      <w:tr w:rsidR="00CA2715" w:rsidRPr="0039773C" w:rsidTr="00FE0B95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CA2715" w:rsidRPr="0039773C" w:rsidRDefault="00CA2715" w:rsidP="00FE0B95">
            <w:pPr>
              <w:widowControl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R</w:t>
            </w:r>
            <w:r w:rsidRPr="0039773C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ISReport.AccNumberList</w:t>
            </w:r>
          </w:p>
        </w:tc>
      </w:tr>
      <w:tr w:rsidR="00CA2715" w:rsidRPr="0039773C" w:rsidTr="00FE0B95">
        <w:trPr>
          <w:trHeight w:val="215"/>
          <w:jc w:val="center"/>
        </w:trPr>
        <w:tc>
          <w:tcPr>
            <w:tcW w:w="648" w:type="dxa"/>
            <w:vAlign w:val="center"/>
          </w:tcPr>
          <w:p w:rsidR="00CA2715" w:rsidRPr="0039773C" w:rsidRDefault="00CA271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CA2715" w:rsidRPr="0039773C" w:rsidRDefault="00CA271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AccNumber</w:t>
            </w:r>
          </w:p>
        </w:tc>
        <w:tc>
          <w:tcPr>
            <w:tcW w:w="850" w:type="dxa"/>
            <w:vAlign w:val="center"/>
          </w:tcPr>
          <w:p w:rsidR="00CA2715" w:rsidRPr="0039773C" w:rsidRDefault="00CA271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CA2715" w:rsidRPr="0039773C" w:rsidRDefault="00CA271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CA2715" w:rsidRPr="0039773C" w:rsidRDefault="00CA271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CA2715" w:rsidRPr="0039773C" w:rsidRDefault="00CA271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影像检查AccNumber，参见DICOM AccessionNumber标准</w:t>
            </w:r>
          </w:p>
        </w:tc>
      </w:tr>
      <w:tr w:rsidR="00CA2715" w:rsidRPr="0039773C" w:rsidTr="00FE0B95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CA2715" w:rsidRPr="0039773C" w:rsidRDefault="00CA2715" w:rsidP="00FE0B95">
            <w:pPr>
              <w:widowControl/>
              <w:rPr>
                <w:rFonts w:ascii="宋体" w:hAnsi="宋体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R</w:t>
            </w:r>
            <w:r w:rsidRPr="0039773C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ISReport.</w:t>
            </w:r>
            <w:r w:rsidRPr="0039773C"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ImageList</w:t>
            </w:r>
            <w:r w:rsidRPr="0039773C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.</w:t>
            </w:r>
            <w:r w:rsidRPr="0039773C"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Image</w:t>
            </w:r>
            <w:r w:rsidRPr="0039773C"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Pair</w:t>
            </w:r>
          </w:p>
        </w:tc>
      </w:tr>
      <w:tr w:rsidR="00CA2715" w:rsidRPr="0039773C" w:rsidTr="00865EFD">
        <w:trPr>
          <w:trHeight w:val="215"/>
          <w:jc w:val="center"/>
        </w:trPr>
        <w:tc>
          <w:tcPr>
            <w:tcW w:w="648" w:type="dxa"/>
            <w:tcBorders>
              <w:bottom w:val="single" w:sz="4" w:space="0" w:color="auto"/>
            </w:tcBorders>
          </w:tcPr>
          <w:p w:rsidR="00CA2715" w:rsidRPr="0039773C" w:rsidRDefault="00CA2715" w:rsidP="00FE0B95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CA2715" w:rsidRPr="0039773C" w:rsidRDefault="00CA2715" w:rsidP="00FE0B95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A2715" w:rsidRPr="0039773C" w:rsidRDefault="00CA2715" w:rsidP="00FE0B95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  <w:vAlign w:val="bottom"/>
          </w:tcPr>
          <w:p w:rsidR="00CA2715" w:rsidRPr="0039773C" w:rsidRDefault="00CA271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CLOB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CA2715" w:rsidRPr="0039773C" w:rsidRDefault="00CA2715" w:rsidP="00FE0B95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vAlign w:val="bottom"/>
          </w:tcPr>
          <w:p w:rsidR="00CA2715" w:rsidRPr="0039773C" w:rsidRDefault="00CA2715" w:rsidP="00FE0B95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39773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图片的Base64编码</w:t>
            </w:r>
          </w:p>
        </w:tc>
      </w:tr>
      <w:tr w:rsidR="00CA2715" w:rsidRPr="0039773C" w:rsidTr="00865EFD">
        <w:trPr>
          <w:trHeight w:val="215"/>
          <w:jc w:val="center"/>
        </w:trPr>
        <w:tc>
          <w:tcPr>
            <w:tcW w:w="648" w:type="dxa"/>
            <w:shd w:val="clear" w:color="auto" w:fill="FFFFFF" w:themeFill="background1"/>
          </w:tcPr>
          <w:p w:rsidR="00CA2715" w:rsidRPr="00386450" w:rsidRDefault="00CA2715" w:rsidP="00FE0B95">
            <w:pPr>
              <w:jc w:val="center"/>
              <w:rPr>
                <w:rFonts w:ascii="宋体" w:hAnsi="宋体"/>
                <w:b/>
                <w:color w:val="00B050"/>
                <w:sz w:val="18"/>
                <w:szCs w:val="18"/>
                <w:highlight w:val="lightGray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:rsidR="00CA2715" w:rsidRPr="00865EFD" w:rsidRDefault="00CA2715" w:rsidP="00FE0B95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65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LocateImage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A2715" w:rsidRPr="00865EFD" w:rsidRDefault="00CA2715" w:rsidP="00FE0B95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bottom"/>
          </w:tcPr>
          <w:p w:rsidR="00CA2715" w:rsidRPr="00865EFD" w:rsidRDefault="00CA271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65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CLOB</w:t>
            </w:r>
          </w:p>
        </w:tc>
        <w:tc>
          <w:tcPr>
            <w:tcW w:w="951" w:type="dxa"/>
            <w:shd w:val="clear" w:color="auto" w:fill="FFFFFF" w:themeFill="background1"/>
          </w:tcPr>
          <w:p w:rsidR="00CA2715" w:rsidRPr="00865EFD" w:rsidRDefault="00CA2715" w:rsidP="00FE0B95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bottom"/>
          </w:tcPr>
          <w:p w:rsidR="00CA2715" w:rsidRPr="00865EFD" w:rsidRDefault="00CA2715" w:rsidP="00FE0B95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65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定位图片的Base64编码</w:t>
            </w:r>
          </w:p>
        </w:tc>
      </w:tr>
      <w:tr w:rsidR="00CA2715" w:rsidRPr="0039773C" w:rsidTr="00865EFD">
        <w:trPr>
          <w:trHeight w:val="215"/>
          <w:jc w:val="center"/>
        </w:trPr>
        <w:tc>
          <w:tcPr>
            <w:tcW w:w="648" w:type="dxa"/>
            <w:shd w:val="clear" w:color="auto" w:fill="FFFFFF" w:themeFill="background1"/>
            <w:vAlign w:val="center"/>
          </w:tcPr>
          <w:p w:rsidR="00CA2715" w:rsidRPr="00386450" w:rsidRDefault="00CA2715" w:rsidP="00FE0B95">
            <w:pPr>
              <w:jc w:val="center"/>
              <w:rPr>
                <w:rFonts w:ascii="宋体" w:hAnsi="宋体"/>
                <w:b/>
                <w:color w:val="00B050"/>
                <w:sz w:val="18"/>
                <w:szCs w:val="18"/>
                <w:highlight w:val="lightGray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A2715" w:rsidRPr="00865EFD" w:rsidRDefault="00CA2715" w:rsidP="00FE0B95">
            <w:pPr>
              <w:widowControl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65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OnReport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A2715" w:rsidRPr="00865EFD" w:rsidRDefault="00CA2715" w:rsidP="00FE0B95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 w:rsidR="00CA2715" w:rsidRPr="00865EFD" w:rsidRDefault="00CA2715" w:rsidP="00FE0B95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65EFD">
              <w:rPr>
                <w:rFonts w:ascii="宋体" w:hAnsi="宋体"/>
                <w:color w:val="000000" w:themeColor="text1"/>
                <w:sz w:val="18"/>
                <w:szCs w:val="18"/>
              </w:rPr>
              <w:t>VARCHAR</w:t>
            </w:r>
            <w:r w:rsidRPr="00865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(1)</w:t>
            </w:r>
          </w:p>
        </w:tc>
        <w:tc>
          <w:tcPr>
            <w:tcW w:w="951" w:type="dxa"/>
            <w:shd w:val="clear" w:color="auto" w:fill="FFFFFF" w:themeFill="background1"/>
          </w:tcPr>
          <w:p w:rsidR="00CA2715" w:rsidRPr="00865EFD" w:rsidRDefault="00CA2715" w:rsidP="00FE0B95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bottom"/>
          </w:tcPr>
          <w:p w:rsidR="00CA2715" w:rsidRPr="00865EFD" w:rsidRDefault="00CA2715" w:rsidP="00FE0B95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65EF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是否显示在报告中(1:显示 0:不显示)</w:t>
            </w:r>
          </w:p>
        </w:tc>
      </w:tr>
      <w:tr w:rsidR="00DB5343" w:rsidRPr="0039773C" w:rsidTr="00865EFD">
        <w:trPr>
          <w:trHeight w:val="215"/>
          <w:jc w:val="center"/>
          <w:ins w:id="136" w:author="xy.tang" w:date="2017-01-18T19:55:00Z"/>
        </w:trPr>
        <w:tc>
          <w:tcPr>
            <w:tcW w:w="648" w:type="dxa"/>
            <w:shd w:val="clear" w:color="auto" w:fill="FFFFFF" w:themeFill="background1"/>
            <w:vAlign w:val="center"/>
          </w:tcPr>
          <w:p w:rsidR="00DB5343" w:rsidRPr="00386450" w:rsidRDefault="00DB5343" w:rsidP="00FE0B95">
            <w:pPr>
              <w:jc w:val="center"/>
              <w:rPr>
                <w:ins w:id="137" w:author="xy.tang" w:date="2017-01-18T19:55:00Z"/>
                <w:rFonts w:ascii="宋体" w:hAnsi="宋体"/>
                <w:b/>
                <w:color w:val="00B050"/>
                <w:sz w:val="18"/>
                <w:szCs w:val="18"/>
                <w:highlight w:val="lightGray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DB5343" w:rsidRPr="00865EFD" w:rsidRDefault="00DB5343" w:rsidP="00FE0B95">
            <w:pPr>
              <w:widowControl/>
              <w:rPr>
                <w:ins w:id="138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  <w:ins w:id="139" w:author="xy.tang" w:date="2017-01-18T19:55:00Z">
              <w:r w:rsidRPr="00EB162B">
                <w:rPr>
                  <w:rFonts w:asciiTheme="minorEastAsia" w:eastAsiaTheme="minorEastAsia" w:hAnsiTheme="minorEastAsia"/>
                  <w:sz w:val="18"/>
                  <w:szCs w:val="18"/>
                </w:rPr>
                <w:t>Mark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P</w:t>
              </w:r>
              <w:r w:rsidRPr="00EB162B">
                <w:rPr>
                  <w:rFonts w:asciiTheme="minorEastAsia" w:eastAsiaTheme="minorEastAsia" w:hAnsiTheme="minorEastAsia"/>
                  <w:sz w:val="18"/>
                  <w:szCs w:val="18"/>
                </w:rPr>
                <w:t>osition</w:t>
              </w:r>
            </w:ins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B5343" w:rsidRPr="00865EFD" w:rsidRDefault="00DB5343" w:rsidP="00FE0B95">
            <w:pPr>
              <w:jc w:val="left"/>
              <w:rPr>
                <w:ins w:id="140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 w:rsidR="00DB5343" w:rsidRPr="00865EFD" w:rsidRDefault="00DB5343" w:rsidP="00FE0B95">
            <w:pPr>
              <w:widowControl/>
              <w:jc w:val="center"/>
              <w:rPr>
                <w:ins w:id="141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  <w:ins w:id="142" w:author="xy.tang" w:date="2017-01-18T19:55:00Z">
              <w:r w:rsidRPr="00865EFD">
                <w:rPr>
                  <w:rFonts w:ascii="宋体" w:hAnsi="宋体"/>
                  <w:color w:val="000000" w:themeColor="text1"/>
                  <w:sz w:val="18"/>
                  <w:szCs w:val="18"/>
                </w:rPr>
                <w:t>VARCHAR</w:t>
              </w:r>
              <w:r>
                <w:rPr>
                  <w:rFonts w:ascii="宋体" w:hAnsi="宋体" w:hint="eastAsia"/>
                  <w:color w:val="000000" w:themeColor="text1"/>
                  <w:sz w:val="18"/>
                  <w:szCs w:val="18"/>
                </w:rPr>
                <w:t>（128）</w:t>
              </w:r>
            </w:ins>
          </w:p>
        </w:tc>
        <w:tc>
          <w:tcPr>
            <w:tcW w:w="951" w:type="dxa"/>
            <w:shd w:val="clear" w:color="auto" w:fill="FFFFFF" w:themeFill="background1"/>
          </w:tcPr>
          <w:p w:rsidR="00DB5343" w:rsidRPr="00865EFD" w:rsidRDefault="00DB5343" w:rsidP="00FE0B95">
            <w:pPr>
              <w:jc w:val="left"/>
              <w:rPr>
                <w:ins w:id="143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bottom"/>
          </w:tcPr>
          <w:p w:rsidR="00DB5343" w:rsidRPr="00865EFD" w:rsidRDefault="00DB5343" w:rsidP="00FE0B95">
            <w:pPr>
              <w:widowControl/>
              <w:jc w:val="left"/>
              <w:rPr>
                <w:ins w:id="144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  <w:ins w:id="145" w:author="xy.tang" w:date="2017-01-18T19:55:00Z">
              <w:r w:rsidRPr="00EB162B">
                <w:rPr>
                  <w:rFonts w:asciiTheme="minorEastAsia" w:eastAsiaTheme="minorEastAsia" w:hAnsiTheme="minorEastAsia"/>
                  <w:sz w:val="18"/>
                  <w:szCs w:val="18"/>
                </w:rPr>
                <w:t>图片的标记</w:t>
              </w:r>
              <w:r w:rsidRPr="00EB162B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部位的描述</w:t>
              </w:r>
            </w:ins>
          </w:p>
        </w:tc>
      </w:tr>
    </w:tbl>
    <w:p w:rsidR="00FE0B95" w:rsidRPr="00AE0C67" w:rsidRDefault="00FE0B95" w:rsidP="00FE0B95"/>
    <w:p w:rsidR="00FE0B95" w:rsidRPr="00C62287" w:rsidRDefault="00FE0B95" w:rsidP="00FE0B95">
      <w:pPr>
        <w:pStyle w:val="3"/>
        <w:tabs>
          <w:tab w:val="left" w:pos="709"/>
        </w:tabs>
      </w:pPr>
      <w:bookmarkStart w:id="146" w:name="_Toc385588677"/>
      <w:bookmarkStart w:id="147" w:name="_Toc400701693"/>
      <w:bookmarkStart w:id="148" w:name="_Toc489622222"/>
      <w:r w:rsidRPr="00C62287">
        <w:rPr>
          <w:rFonts w:hint="eastAsia"/>
        </w:rPr>
        <w:t>XML结构范例</w:t>
      </w:r>
      <w:bookmarkEnd w:id="146"/>
      <w:bookmarkEnd w:id="147"/>
      <w:bookmarkEnd w:id="14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E0B95" w:rsidTr="00FE0B95">
        <w:tc>
          <w:tcPr>
            <w:tcW w:w="9356" w:type="dxa"/>
          </w:tcPr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>&lt;RISReport&gt;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&lt;ReportII&gt;每份检查结果的唯一标识(检查申请单号)&lt;/ReportII&gt;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&lt;EncounterII&gt;就诊记录的标识符&lt;/EncounterII&gt;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&lt;OrderIIs&gt;对应的检查申请单标识，对应多条申请单时用逗号分隔&lt;/OrderIIs&gt;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&lt;ExamineNo&gt;检查编号（内镜号\影像号）&lt;/ExamineNo&gt;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&lt;ExamineName&gt;检查名称（检查项目）&lt;/ExamineName&gt;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&lt;BodyParts&gt;检查部位，如“GFR测定”、“头颅”、“肠镜”、“胸部”(传空值)&lt;/BodyParts&gt;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&lt;ReportDesc&gt;影像学表现、征象（超声描述、影像表现、放射学表现、二维及多普勒描述、镜下所见）&lt;/ReportDesc&gt;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&lt;ReportConclusion&gt;影像学诊断、结论（超声提示、检查意见、结论、内镜诊断）&lt;/ReportConclusion&gt;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&lt;ExamineEmployee&gt;检查人姓名（检查技师）&lt;/ExamineEmployee&gt;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&lt;ExamineOn&gt;检查时间&lt;/ExamineOn&gt;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&lt;AuditEmployee&gt;审核人姓名（报告审核医师姓名）&lt;/AuditEmployee&gt;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&lt;AuditOn&gt;审核时间（签名时间）&lt;/AuditOn&gt;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&lt;ReportOn&gt;报告时间(文件生成时间)&lt;/ReportOn&gt;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&lt;ReportNo&gt;报告编号（报告流水号）&lt;/ReportNo&gt;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&lt;RowVersion&gt;最后修改时间&lt;/RowVersion&gt;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&lt;PatientName&gt;患者姓名&lt;/PatientName&gt;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&lt;PatientSexCode&gt;患者性别编码（参考性别字典）&lt;/PatientSexCode&gt;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&lt;PatientSexName&gt;患者性别名称&lt;/PatientSexName&gt;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&lt;PatientSexCodeSystem&gt;患者性别编码系统（参考性别字典）&lt;/PatientSexCodeSystem&gt;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&lt;PatientAge&gt;患者年龄&lt;/PatientAge&gt;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&lt;ClinicalDiagnose&gt;临床诊断&lt;/ClinicalDiagnose&gt;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&lt;PatientBirth&gt;患者出生日期&lt;/PatientBirth&gt;</w:t>
            </w:r>
          </w:p>
          <w:p w:rsidR="00FE0B95" w:rsidRPr="00FE0B95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0B95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&lt;EncounterII&gt;住院号或门诊号&lt;/EncounterII&gt;</w:t>
            </w:r>
          </w:p>
          <w:p w:rsidR="00FE0B95" w:rsidRPr="00FE0B95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0B95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&lt;Telephone&gt;联系电话&lt;/Telephone&gt;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&lt;AuthorPersonId&gt;报告初写医师RIS登录号&lt;/AuthorPersonId&gt;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&lt;AuthorDomainId&gt;报告初写医师机构域ID（参考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</w:t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域ID字典）&lt;/AuthorDomainId&gt;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&lt;AuthorDomainName&gt;报告初写医师机构名称“RIS”&lt;/AuthorDomainName&gt;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&lt;AuthorPersonName&gt;报告初写医师姓名&lt;/AuthorPersonName&gt;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&lt;AuthenticatorPersonId&gt;报告审核医师RIS登录号&lt;/AuthenticatorPersonId&gt;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&lt;AuthenticatorDomainId&gt;报告审核医师机构域ID（参考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</w:t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域ID字典）&lt;/AuthenticatorDomainId&gt;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&lt;AuthenticatorDomainName&gt;报告审核医师机构名称“RIS”&lt;/AuthenticatorDomainName&gt;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&lt;StudyDepartmen&gt;科室&lt;/StudyDepartmen&gt;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&lt;StudyRoom&gt;病区&lt;/StudyRoom&gt;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&lt;StudyBedroom&gt;床号&lt;/StudyBedroom&gt;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&lt;Title&gt;报告的文档标题“数字化放射诊断报告书”&lt;/Title&gt;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&lt;DiagnosisTitle&gt;诊断标题“放射学诊断”&lt;/DiagnosisTitle&gt;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&lt;DicomStudyTime&gt;影像检查日期&lt;/DicomStudyTime&gt;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&lt;DicomAccessNum&gt;检查号，参见DICOM AccessNumber标准&lt;/DicomAccessNum&gt;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&lt;DicomModality&gt;影像设备, 参见DICOM Modality标准&lt;/DicomModality&gt;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F27EA1">
              <w:rPr>
                <w:rFonts w:asciiTheme="minorEastAsia" w:eastAsiaTheme="minorEastAsia" w:hAnsiTheme="minorEastAsia" w:hint="eastAsia"/>
                <w:sz w:val="18"/>
                <w:szCs w:val="18"/>
              </w:rPr>
              <w:t>&lt;ModalityName&gt;设备名称&lt;/ModalityName&gt;</w:t>
            </w:r>
          </w:p>
          <w:p w:rsidR="00FE0B95" w:rsidRPr="00FE0B95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0B95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&lt;ExamParameter&gt;探头频率&lt;/ExamParameter&gt;</w:t>
            </w:r>
          </w:p>
          <w:p w:rsidR="00FE0B95" w:rsidRPr="00FE0B95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0B9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&lt;ExamMedicaine&gt;检查药物&lt;/ExamMedicaine&gt;</w:t>
            </w:r>
          </w:p>
          <w:p w:rsidR="00FE0B95" w:rsidRPr="00FE0B95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0B95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&lt;InjectionMethod&gt;注射方法&lt;/InjectionMethod&gt;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&lt;EffectiveTime&gt;该文档的有效时间&lt;/EffectiveTime&gt;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&lt;PatientTypeCode&gt;患者类别编码（参见患者类别字典）&lt;/PatientTypeCode&gt;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&lt;PatientType&gt;患者类别名称&lt;/PatientType&gt;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&lt;PatientTypeCodeSystem&gt;患者类别编码系统（参考患者类别字典）&lt;/PatientTypeCodeSystem&gt;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&lt;PatientRegisterTime&gt;病人登记时间&lt;/PatientRegisterTime&gt;</w:t>
            </w:r>
          </w:p>
          <w:p w:rsidR="00FE0B95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&lt;DiagnosisStatusCode&gt;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诊断状态（参考诊断</w:t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状态字典）&lt;/DiagnosisStatusCode&gt;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&lt;DiagnosisCode&gt;诊断编码&lt;/DiagnosisCode&gt;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&lt;DiagnosisCodesystem&gt;诊断编码域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（参考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诊断状态字典）</w:t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&lt;/DiagnosisCodesystem&gt;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&lt;DiagnosisMethodCode&gt;检查方法&lt;/DiagnosisMethodCode&gt;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&lt;SectionTitle&gt;报告段落名称“放射学表现”&lt;/SectionTitle&gt;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&lt;RepeatNumber&gt;曝光次数&lt;/RepeatNumber&gt;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&lt;MachineRoomName&gt;机房号&lt;/MachineRoomName&gt;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&lt;DeviceName&gt;仪器型号&lt;/DeviceName&gt;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&lt;PISBodyPart&gt;活检部位&lt;/PISBodyPart&gt;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&lt;PISHPValue&gt;HP检测&lt;/PISHPValue&gt;</w:t>
            </w:r>
          </w:p>
          <w:p w:rsidR="00FE0B95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&lt;EISSuggestion&gt;建议&lt;/EISSuggestion&gt;</w:t>
            </w:r>
          </w:p>
          <w:p w:rsidR="00FE0B95" w:rsidRPr="00FE0B95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0B95"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&lt;Remark&gt;备注&lt;/Remark&gt;</w:t>
            </w:r>
          </w:p>
          <w:p w:rsidR="00FE0B95" w:rsidRPr="00FE0B95" w:rsidRDefault="00FE0B95" w:rsidP="00B4366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0B95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FE0B95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Table</w:t>
            </w:r>
            <w:r w:rsidRPr="00FE0B95">
              <w:rPr>
                <w:rFonts w:asciiTheme="minorEastAsia" w:eastAsiaTheme="minorEastAsia" w:hAnsiTheme="minorEastAsia" w:cs="Arial"/>
                <w:sz w:val="18"/>
                <w:szCs w:val="18"/>
              </w:rPr>
              <w:t>Context</w:t>
            </w:r>
            <w:r w:rsidRPr="00FE0B95">
              <w:rPr>
                <w:rFonts w:asciiTheme="minorEastAsia" w:eastAsiaTheme="minorEastAsia" w:hAnsiTheme="minorEastAsia" w:hint="eastAsia"/>
                <w:sz w:val="18"/>
                <w:szCs w:val="18"/>
              </w:rPr>
              <w:t>&gt;心超检查&lt;/</w:t>
            </w:r>
            <w:r w:rsidRPr="00FE0B95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Table</w:t>
            </w:r>
            <w:r w:rsidRPr="00FE0B95">
              <w:rPr>
                <w:rFonts w:asciiTheme="minorEastAsia" w:eastAsiaTheme="minorEastAsia" w:hAnsiTheme="minorEastAsia" w:cs="Arial"/>
                <w:sz w:val="18"/>
                <w:szCs w:val="18"/>
              </w:rPr>
              <w:t>Context</w:t>
            </w:r>
            <w:r w:rsidRPr="00FE0B95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FE0B95" w:rsidRDefault="00FE0B95" w:rsidP="00B43664">
            <w:pPr>
              <w:rPr>
                <w:rFonts w:ascii="宋体" w:hAnsi="宋体" w:cs="Arial"/>
                <w:sz w:val="18"/>
                <w:szCs w:val="18"/>
              </w:rPr>
            </w:pPr>
            <w:r w:rsidRPr="00FE0B95">
              <w:rPr>
                <w:rFonts w:ascii="宋体" w:hAnsi="宋体" w:cs="Arial" w:hint="eastAsia"/>
                <w:sz w:val="18"/>
                <w:szCs w:val="18"/>
              </w:rPr>
              <w:t>&lt;IDENTIFYNO&gt;身份证号&lt;/IDENTIFYNO &gt;</w:t>
            </w:r>
          </w:p>
          <w:p w:rsidR="00FE0B95" w:rsidRPr="00B43664" w:rsidRDefault="00FE0B95" w:rsidP="00B43664">
            <w:pPr>
              <w:rPr>
                <w:rFonts w:ascii="宋体" w:hAnsi="宋体" w:cs="Arial"/>
                <w:sz w:val="18"/>
                <w:szCs w:val="18"/>
              </w:rPr>
            </w:pPr>
            <w:r w:rsidRPr="00B43664">
              <w:rPr>
                <w:rFonts w:ascii="宋体" w:hAnsi="宋体" w:cs="Arial" w:hint="eastAsia"/>
                <w:sz w:val="18"/>
                <w:szCs w:val="18"/>
              </w:rPr>
              <w:t>&lt;</w:t>
            </w:r>
            <w:r w:rsidRPr="00B43664">
              <w:rPr>
                <w:rFonts w:ascii="宋体" w:hAnsi="宋体" w:hint="eastAsia"/>
                <w:sz w:val="18"/>
                <w:szCs w:val="18"/>
              </w:rPr>
              <w:t>RequestID</w:t>
            </w:r>
            <w:r w:rsidRPr="00B43664">
              <w:rPr>
                <w:rFonts w:ascii="宋体" w:hAnsi="宋体" w:cs="Arial" w:hint="eastAsia"/>
                <w:sz w:val="18"/>
                <w:szCs w:val="18"/>
              </w:rPr>
              <w:t>&gt;</w:t>
            </w:r>
            <w:r w:rsidRPr="00B43664">
              <w:rPr>
                <w:rFonts w:ascii="宋体" w:hAnsi="宋体" w:hint="eastAsia"/>
                <w:sz w:val="18"/>
                <w:szCs w:val="18"/>
              </w:rPr>
              <w:t>检查申请单号</w:t>
            </w:r>
            <w:r w:rsidRPr="00B43664">
              <w:rPr>
                <w:rFonts w:ascii="宋体" w:hAnsi="宋体" w:cs="Arial" w:hint="eastAsia"/>
                <w:sz w:val="18"/>
                <w:szCs w:val="18"/>
              </w:rPr>
              <w:t>&lt;/</w:t>
            </w:r>
            <w:r w:rsidRPr="00B43664">
              <w:rPr>
                <w:rFonts w:ascii="宋体" w:hAnsi="宋体" w:hint="eastAsia"/>
                <w:sz w:val="18"/>
                <w:szCs w:val="18"/>
              </w:rPr>
              <w:t>RequestID</w:t>
            </w:r>
            <w:r w:rsidRPr="00B43664">
              <w:rPr>
                <w:rFonts w:ascii="宋体" w:hAnsi="宋体" w:cs="Arial" w:hint="eastAsia"/>
                <w:sz w:val="18"/>
                <w:szCs w:val="18"/>
              </w:rPr>
              <w:t>&gt;</w:t>
            </w:r>
          </w:p>
          <w:p w:rsidR="00B43664" w:rsidRPr="00B43664" w:rsidRDefault="00FE0B95" w:rsidP="00B43664">
            <w:pPr>
              <w:rPr>
                <w:rFonts w:ascii="宋体" w:hAnsi="宋体" w:cs="Arial"/>
                <w:sz w:val="18"/>
                <w:szCs w:val="18"/>
              </w:rPr>
            </w:pPr>
            <w:r w:rsidRPr="00B43664">
              <w:rPr>
                <w:rFonts w:ascii="宋体" w:hAnsi="宋体" w:cs="Arial" w:hint="eastAsia"/>
                <w:sz w:val="18"/>
                <w:szCs w:val="18"/>
              </w:rPr>
              <w:t>&lt;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 w:rsidRPr="00B43664"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 w:rsidRPr="00B43664">
              <w:rPr>
                <w:rFonts w:ascii="宋体" w:hAnsi="宋体" w:cs="Arial" w:hint="eastAsia"/>
                <w:sz w:val="18"/>
                <w:szCs w:val="18"/>
              </w:rPr>
              <w:t>&gt;</w:t>
            </w:r>
            <w:r w:rsidRPr="00B43664"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科室编码</w:t>
            </w:r>
            <w:r w:rsidRPr="00B43664">
              <w:rPr>
                <w:rFonts w:ascii="宋体" w:hAnsi="宋体" w:cs="Arial" w:hint="eastAsia"/>
                <w:sz w:val="18"/>
                <w:szCs w:val="18"/>
              </w:rPr>
              <w:t>&lt;/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 w:rsidRPr="00B43664"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 w:rsidRPr="00B43664">
              <w:rPr>
                <w:rFonts w:ascii="宋体" w:hAnsi="宋体" w:cs="Arial" w:hint="eastAsia"/>
                <w:sz w:val="18"/>
                <w:szCs w:val="18"/>
              </w:rPr>
              <w:t>&gt;</w:t>
            </w:r>
          </w:p>
          <w:p w:rsidR="00FE0B95" w:rsidRPr="00B43664" w:rsidRDefault="00FE0B95" w:rsidP="00B43664">
            <w:pPr>
              <w:rPr>
                <w:rFonts w:ascii="宋体" w:hAnsi="宋体" w:cs="Arial"/>
                <w:sz w:val="18"/>
                <w:szCs w:val="18"/>
              </w:rPr>
            </w:pPr>
            <w:r w:rsidRPr="00B43664">
              <w:rPr>
                <w:rFonts w:ascii="宋体" w:hAnsi="宋体" w:cs="Arial" w:hint="eastAsia"/>
                <w:sz w:val="18"/>
                <w:szCs w:val="18"/>
              </w:rPr>
              <w:t>&lt;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 w:rsidRPr="00B43664"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 w:rsidRPr="00B43664">
              <w:rPr>
                <w:rFonts w:ascii="宋体" w:hAnsi="宋体" w:cs="Arial" w:hint="eastAsia"/>
                <w:sz w:val="18"/>
                <w:szCs w:val="18"/>
              </w:rPr>
              <w:t>&gt;</w:t>
            </w:r>
            <w:r w:rsidR="00DF0560" w:rsidRPr="00B43664"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 w:rsidR="00DF0560"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科室名称</w:t>
            </w:r>
            <w:r w:rsidRPr="00B43664">
              <w:rPr>
                <w:rFonts w:ascii="宋体" w:hAnsi="宋体" w:cs="Arial" w:hint="eastAsia"/>
                <w:sz w:val="18"/>
                <w:szCs w:val="18"/>
              </w:rPr>
              <w:t>&lt;/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 w:rsidRPr="00B43664"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 w:rsidRPr="00B43664"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 w:rsidRPr="00B43664">
              <w:rPr>
                <w:rFonts w:ascii="宋体" w:hAnsi="宋体" w:cs="Arial" w:hint="eastAsia"/>
                <w:sz w:val="18"/>
                <w:szCs w:val="18"/>
              </w:rPr>
              <w:t>&gt;</w:t>
            </w:r>
          </w:p>
          <w:p w:rsidR="00B43664" w:rsidRPr="00B43664" w:rsidRDefault="00B43664" w:rsidP="00B43664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B4366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&lt;PATIENTID&gt;影像号&lt;/PATIENTID&gt;</w:t>
            </w:r>
          </w:p>
          <w:p w:rsidR="0080085E" w:rsidRPr="0080085E" w:rsidRDefault="0080085E" w:rsidP="0080085E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80085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ConsultDocName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&gt;</w:t>
            </w:r>
            <w:r w:rsidRPr="0080085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会诊医师姓名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&lt;/</w:t>
            </w:r>
            <w:r w:rsidRPr="0080085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ConsultDocName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&gt;</w:t>
            </w:r>
          </w:p>
          <w:p w:rsidR="00B43664" w:rsidRPr="00FE0B95" w:rsidRDefault="0080085E" w:rsidP="0080085E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80085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ConsultDocId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&gt;</w:t>
            </w:r>
            <w:r w:rsidRPr="0080085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会诊医师工号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&lt;/</w:t>
            </w:r>
            <w:r w:rsidRPr="0080085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ConsultDocId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>&lt;DicomStudyUidList&gt;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&lt;DicomStudyUid&gt;......&lt;/DicomStudyUid&gt;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>&lt;/DicomStudyUidList&gt;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>&lt;AccNumberList&gt;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&lt;AccNumber&gt;影像检查AccNumber，参见DICOM AccessionNumber标准&lt;/AccNumber&gt;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&lt;AccNumber&gt;影像检查AccNumber，参见DICOM AccessionNumber标准&lt;/AccNumber&gt;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&lt;AccNumber&gt;......&lt;/AccNumber&gt;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>&lt;/AccNumberList&gt;</w:t>
            </w:r>
          </w:p>
          <w:p w:rsidR="00FE0B95" w:rsidRPr="001F5B8D" w:rsidRDefault="00FE0B95" w:rsidP="00FE0B95">
            <w:pPr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>&lt;ImageList&gt;</w:t>
            </w:r>
          </w:p>
          <w:p w:rsidR="00FE0B95" w:rsidRPr="001F5B8D" w:rsidRDefault="00FE0B95" w:rsidP="00FE0B95">
            <w:pPr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&lt;ImagePair&gt;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&lt;Image&gt;图片的Base64编码&lt;/Image&gt;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&lt;LocateImage&gt;......&lt;/LocateImage&gt;</w:t>
            </w:r>
          </w:p>
          <w:p w:rsidR="00FE0B95" w:rsidRDefault="00FE0B95" w:rsidP="00FE0B95">
            <w:pPr>
              <w:rPr>
                <w:ins w:id="149" w:author="xy.tang" w:date="2017-01-18T19:53:00Z"/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ab/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&lt;OnReport&gt;是否显示在报告中(1:显示 0:不显示)&lt;/OnReport&gt;</w:t>
            </w:r>
          </w:p>
          <w:p w:rsidR="00EB162B" w:rsidRPr="001F5B8D" w:rsidRDefault="00EB162B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ins w:id="150" w:author="xy.tang" w:date="2017-01-18T19:53:00Z"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 xml:space="preserve">              &lt;</w:t>
              </w:r>
              <w:r w:rsidRPr="00EB162B">
                <w:rPr>
                  <w:rFonts w:asciiTheme="minorEastAsia" w:eastAsiaTheme="minorEastAsia" w:hAnsiTheme="minorEastAsia"/>
                  <w:sz w:val="18"/>
                  <w:szCs w:val="18"/>
                </w:rPr>
                <w:t>Mark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P</w:t>
              </w:r>
              <w:r w:rsidRPr="00EB162B">
                <w:rPr>
                  <w:rFonts w:asciiTheme="minorEastAsia" w:eastAsiaTheme="minorEastAsia" w:hAnsiTheme="minorEastAsia"/>
                  <w:sz w:val="18"/>
                  <w:szCs w:val="18"/>
                </w:rPr>
                <w:t>osition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&gt;</w:t>
              </w:r>
              <w:r w:rsidRPr="00EB162B">
                <w:rPr>
                  <w:rFonts w:asciiTheme="minorEastAsia" w:eastAsiaTheme="minorEastAsia" w:hAnsiTheme="minorEastAsia"/>
                  <w:sz w:val="18"/>
                  <w:szCs w:val="18"/>
                </w:rPr>
                <w:t>图片的标记</w:t>
              </w:r>
              <w:r w:rsidRPr="00EB162B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部位的描述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&lt;/</w:t>
              </w:r>
              <w:r w:rsidRPr="00EB162B">
                <w:rPr>
                  <w:rFonts w:asciiTheme="minorEastAsia" w:eastAsiaTheme="minorEastAsia" w:hAnsiTheme="minorEastAsia"/>
                  <w:sz w:val="18"/>
                  <w:szCs w:val="18"/>
                </w:rPr>
                <w:t>Mark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P</w:t>
              </w:r>
              <w:r w:rsidRPr="00EB162B">
                <w:rPr>
                  <w:rFonts w:asciiTheme="minorEastAsia" w:eastAsiaTheme="minorEastAsia" w:hAnsiTheme="minorEastAsia"/>
                  <w:sz w:val="18"/>
                  <w:szCs w:val="18"/>
                </w:rPr>
                <w:t>osition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&gt;</w:t>
              </w:r>
            </w:ins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&lt;ImagePair&gt;</w:t>
            </w:r>
          </w:p>
          <w:p w:rsidR="00FE0B95" w:rsidRPr="001F5B8D" w:rsidRDefault="00FE0B95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>&lt;/ImageList&gt;</w:t>
            </w:r>
          </w:p>
          <w:p w:rsidR="00FE0B95" w:rsidRDefault="00FE0B95" w:rsidP="00FE0B95">
            <w:pPr>
              <w:rPr>
                <w:rFonts w:ascii="宋体" w:hAnsi="宋体"/>
                <w:sz w:val="18"/>
                <w:szCs w:val="18"/>
              </w:rPr>
            </w:pPr>
            <w:r w:rsidRPr="001F5B8D">
              <w:rPr>
                <w:rFonts w:asciiTheme="minorEastAsia" w:eastAsiaTheme="minorEastAsia" w:hAnsiTheme="minorEastAsia"/>
                <w:sz w:val="18"/>
                <w:szCs w:val="18"/>
              </w:rPr>
              <w:t>&lt;/RISReport&gt;</w:t>
            </w:r>
          </w:p>
        </w:tc>
      </w:tr>
      <w:tr w:rsidR="00EB162B" w:rsidTr="00FE0B95">
        <w:tc>
          <w:tcPr>
            <w:tcW w:w="9356" w:type="dxa"/>
          </w:tcPr>
          <w:p w:rsidR="00EB162B" w:rsidRPr="001F5B8D" w:rsidRDefault="00EB162B" w:rsidP="00FE0B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75328" w:rsidRPr="002F0D80" w:rsidRDefault="00B75328" w:rsidP="00B75328">
      <w:pPr>
        <w:rPr>
          <w:rFonts w:ascii="宋体" w:hAnsi="宋体"/>
        </w:rPr>
      </w:pPr>
      <w:r w:rsidRPr="002F0D80">
        <w:rPr>
          <w:rFonts w:ascii="宋体" w:hAnsi="宋体" w:hint="eastAsia"/>
        </w:rPr>
        <w:t>注：日期时间格式为：</w:t>
      </w:r>
      <w:proofErr w:type="gramStart"/>
      <w:r w:rsidRPr="002F0D80">
        <w:rPr>
          <w:rFonts w:ascii="宋体" w:hAnsi="宋体" w:hint="eastAsia"/>
        </w:rPr>
        <w:t>yyyy-MM-dd</w:t>
      </w:r>
      <w:proofErr w:type="gramEnd"/>
      <w:r w:rsidRPr="002F0D80">
        <w:rPr>
          <w:rFonts w:ascii="宋体" w:hAnsi="宋体" w:hint="eastAsia"/>
        </w:rPr>
        <w:t xml:space="preserve"> hh:mm:ss</w:t>
      </w:r>
    </w:p>
    <w:p w:rsidR="00B75328" w:rsidRPr="002F0D80" w:rsidRDefault="00B75328" w:rsidP="00B75328">
      <w:pPr>
        <w:ind w:firstLineChars="200" w:firstLine="420"/>
      </w:pPr>
      <w:r w:rsidRPr="002F0D80">
        <w:rPr>
          <w:rFonts w:ascii="宋体" w:hAnsi="宋体" w:hint="eastAsia"/>
        </w:rPr>
        <w:t>每对影像为一个ImagePair；</w:t>
      </w:r>
    </w:p>
    <w:p w:rsidR="00B75328" w:rsidRPr="002F0D80" w:rsidRDefault="00B75328" w:rsidP="00B75328"/>
    <w:p w:rsidR="00B75328" w:rsidRPr="002F0D80" w:rsidRDefault="00B75328" w:rsidP="00455DE8"/>
    <w:p w:rsidR="00575B99" w:rsidRPr="002F0D80" w:rsidRDefault="00575B99" w:rsidP="00575B99">
      <w:pPr>
        <w:pStyle w:val="2"/>
      </w:pPr>
      <w:bookmarkStart w:id="151" w:name="_Toc489622223"/>
      <w:r>
        <w:rPr>
          <w:rFonts w:hint="eastAsia"/>
        </w:rPr>
        <w:t>细菌类</w:t>
      </w:r>
      <w:r w:rsidRPr="002F0D80">
        <w:rPr>
          <w:rFonts w:hint="eastAsia"/>
        </w:rPr>
        <w:t>检验报告</w:t>
      </w:r>
      <w:r w:rsidRPr="002F0D80">
        <w:rPr>
          <w:rFonts w:hint="eastAsia"/>
        </w:rPr>
        <w:t>(</w:t>
      </w:r>
      <w:r w:rsidRPr="002F0D80">
        <w:rPr>
          <w:rFonts w:hint="eastAsia"/>
        </w:rPr>
        <w:t>已确定</w:t>
      </w:r>
      <w:r w:rsidRPr="002F0D80">
        <w:rPr>
          <w:rFonts w:hint="eastAsia"/>
        </w:rPr>
        <w:t>)</w:t>
      </w:r>
      <w:r>
        <w:rPr>
          <w:rFonts w:hint="eastAsia"/>
        </w:rPr>
        <w:t>表和</w:t>
      </w:r>
      <w:r>
        <w:rPr>
          <w:rFonts w:hint="eastAsia"/>
        </w:rPr>
        <w:t>XML</w:t>
      </w:r>
      <w:r>
        <w:rPr>
          <w:rFonts w:hint="eastAsia"/>
        </w:rPr>
        <w:t>一致</w:t>
      </w:r>
      <w:bookmarkEnd w:id="151"/>
    </w:p>
    <w:p w:rsidR="00575B99" w:rsidRPr="002F0D80" w:rsidRDefault="00575B99" w:rsidP="00575B99">
      <w:pPr>
        <w:pStyle w:val="3"/>
      </w:pPr>
      <w:bookmarkStart w:id="152" w:name="_Toc489622224"/>
      <w:r w:rsidRPr="002F0D80">
        <w:rPr>
          <w:rFonts w:hint="eastAsia"/>
        </w:rPr>
        <w:t>表格构说明</w:t>
      </w:r>
      <w:bookmarkEnd w:id="152"/>
    </w:p>
    <w:p w:rsidR="00575B99" w:rsidRPr="002F0D80" w:rsidRDefault="00575B99" w:rsidP="00575B99">
      <w:r w:rsidRPr="002F0D80">
        <w:rPr>
          <w:rFonts w:hint="eastAsia"/>
        </w:rPr>
        <w:t>表结构定义：</w:t>
      </w:r>
      <w:r w:rsidRPr="002F0D80">
        <w:rPr>
          <w:rFonts w:ascii="宋体" w:hAnsi="宋体" w:cs="新宋体"/>
          <w:kern w:val="0"/>
          <w:sz w:val="18"/>
          <w:szCs w:val="18"/>
        </w:rPr>
        <w:t>LisTestResultInfo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5"/>
        <w:gridCol w:w="850"/>
        <w:gridCol w:w="1884"/>
        <w:gridCol w:w="951"/>
        <w:gridCol w:w="2978"/>
      </w:tblGrid>
      <w:tr w:rsidR="00575B99" w:rsidRPr="002F0D80" w:rsidTr="00552008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MastSurveyId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申请单号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SpecimenId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内码（请不要使用）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LabNum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标本号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HospId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院区ID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SpecimenType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标本来源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Priority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VARCHAR2(32)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优先级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SequenceNo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Diagnosis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临床诊断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CollectTime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采集时间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ReceiveTime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接收时间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CollectBy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采集者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ReceiveBy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接收者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CollectLocationName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采集地点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EquipmentImages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图片信息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PdfPath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VARCHAR2(260)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PDF路径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LisReportTitle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检验报告标题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PatientSeqNum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 w:rsidRPr="002F0D80">
              <w:rPr>
                <w:rFonts w:ascii="宋体" w:hAnsi="宋体" w:cs="新宋体" w:hint="eastAsia"/>
                <w:b/>
                <w:kern w:val="0"/>
                <w:sz w:val="18"/>
                <w:szCs w:val="18"/>
              </w:rPr>
              <w:t>.</w:t>
            </w: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ReportSurvey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内部码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LocationDesc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科室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D51F0F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  <w:r w:rsidRPr="00D51F0F"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LocationId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D51F0F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D51F0F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b/>
                <w:color w:val="FF0000"/>
                <w:sz w:val="18"/>
                <w:highlight w:val="yellow"/>
                <w:shd w:val="clear" w:color="auto" w:fill="FFFFFF"/>
              </w:rPr>
            </w:pPr>
            <w:r w:rsidRPr="00D51F0F">
              <w:rPr>
                <w:rFonts w:ascii="宋体" w:hAnsi="宋体" w:hint="eastAsia"/>
                <w:b/>
                <w:color w:val="FF0000"/>
                <w:sz w:val="18"/>
                <w:highlight w:val="yellow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D51F0F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D51F0F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  <w:r w:rsidRPr="00D51F0F">
              <w:rPr>
                <w:rFonts w:ascii="宋体" w:hAnsi="宋体" w:cs="新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科室CODE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Bed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床号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Room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房号/病房/病区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Doctor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主诊医生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OrderBy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开单医生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OrderTime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开单时间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HospNum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(</w:t>
            </w: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64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诊疗卡号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(</w:t>
            </w: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64</w:t>
            </w:r>
            <w:r w:rsidRPr="002F0D80">
              <w:rPr>
                <w:rFonts w:ascii="宋体" w:hAnsi="宋体"/>
                <w:sz w:val="18"/>
                <w:shd w:val="clear" w:color="auto" w:fill="FFFFFF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患者姓名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PatientTypeId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患者类别Id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PatientTypeDesc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患者类别描述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SexId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性别编码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(10)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性别描述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GenderCodeSystem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</w:t>
            </w:r>
            <w:r w:rsidRPr="002F0D80"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性别编码系统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GenderName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</w:t>
            </w:r>
            <w:r w:rsidRPr="002F0D80"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性别名称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Birthday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出生日期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Age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年龄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Organ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体检单位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SendToLocation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送检科室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HealthCheckTimes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就诊次数</w:t>
            </w:r>
          </w:p>
        </w:tc>
      </w:tr>
      <w:tr w:rsidR="00575B99" w:rsidRPr="002F0D80" w:rsidTr="00552008">
        <w:trPr>
          <w:trHeight w:val="300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TestItems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ReportTestInfo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ProfileId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组id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IntCode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组编码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ProfileDesc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组名称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LongDesc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组长英文名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ShortDesc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Arial" w:hint="eastAsia"/>
                <w:sz w:val="18"/>
                <w:szCs w:val="18"/>
              </w:rPr>
              <w:t>组短英文</w:t>
            </w:r>
            <w:proofErr w:type="gramEnd"/>
            <w:r w:rsidRPr="002F0D80">
              <w:rPr>
                <w:rFonts w:ascii="宋体" w:hAnsi="宋体" w:cs="Arial" w:hint="eastAsia"/>
                <w:sz w:val="18"/>
                <w:szCs w:val="18"/>
              </w:rPr>
              <w:t>名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测试类型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OperationRemark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特殊说明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DeptGroupCode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专业组编码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DeptGroupName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专业组名称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TestItems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ReportTestInfo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SubTests</w:t>
            </w: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 w:rsidRPr="002F0D80">
              <w:rPr>
                <w:rFonts w:ascii="宋体" w:hAnsi="宋体" w:cs="Arial"/>
                <w:b/>
                <w:sz w:val="18"/>
                <w:szCs w:val="18"/>
              </w:rPr>
              <w:t>TestItemInfo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内码（请不要使用）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项目编码 内码（请不要使用）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项目编码 给人看的（如果要索引请用这个字段）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测试类型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TestDesc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测试项名称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结果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OtherResult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200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其它结果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PrintRef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32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打印结果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ReferenceFlag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32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高低标志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PanicFlag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32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危险标志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DeltaFlag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32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与历史结果比较标志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ProfileId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测试项id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ShortDesc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测试项简称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LongDesc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测试项长称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Unit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单位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DisplayReference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显示(打印)的参考范围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ResultKindCode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检验结果类型编码 检验项目维护（由检验科定）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ResultKindCodeSystem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检验结果类型编码系统，包括但不限于：定性、定量、半定量、具有细菌药敏测试结果、文本结果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ResultKindName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检验结果类型名称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OrderIndex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排序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ReferenceFlagDesc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高低标志</w:t>
            </w:r>
          </w:p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↑代表大于规定上限范围</w:t>
            </w:r>
          </w:p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↓代表小于规定下限范围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PanicFlagDesc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200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危险标志</w:t>
            </w:r>
          </w:p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★代表出现高危范围</w:t>
            </w:r>
          </w:p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#代表部分文本结果出现异常结果，需要医生进一步判断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DeltaFlagDesc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200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与历史结果比较标志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ReleaseBy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审核者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ReleaseDate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审核时间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AuthorizeBy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VARCHAR2(</w:t>
            </w:r>
            <w:r w:rsidRPr="002F0D80">
              <w:rPr>
                <w:rFonts w:ascii="宋体" w:hAnsi="宋体"/>
                <w:sz w:val="18"/>
              </w:rPr>
              <w:t>50)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批准者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AuthorizeDate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批准时间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RefLowValue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参考范围低值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RefHighValue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参考范围高值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RefTextValue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文字参考范围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PanLowValue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危险参考范围低值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PanHighValue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危险参考范围高值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PanicReference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危险参考范围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Decimals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保留小数位</w:t>
            </w:r>
          </w:p>
        </w:tc>
      </w:tr>
      <w:tr w:rsidR="00575B99" w:rsidRPr="002F0D80" w:rsidTr="00552008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OperationRemark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64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特殊说明</w:t>
            </w:r>
          </w:p>
        </w:tc>
      </w:tr>
      <w:tr w:rsidR="00575B99" w:rsidRPr="002F0D80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/>
                <w:sz w:val="18"/>
                <w:szCs w:val="18"/>
              </w:rPr>
              <w:t>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575B99" w:rsidRPr="002F0D80" w:rsidRDefault="00575B99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 w:rsidRPr="002F0D80">
              <w:rPr>
                <w:rFonts w:ascii="宋体" w:hAnsi="宋体"/>
                <w:sz w:val="18"/>
              </w:rPr>
              <w:t>(</w:t>
            </w:r>
            <w:r w:rsidRPr="002F0D80">
              <w:rPr>
                <w:rFonts w:ascii="宋体" w:hAnsi="宋体" w:hint="eastAsia"/>
                <w:sz w:val="18"/>
              </w:rPr>
              <w:t>200</w:t>
            </w:r>
            <w:r w:rsidRPr="002F0D80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575B99" w:rsidRPr="002F0D80" w:rsidRDefault="00575B99" w:rsidP="00552008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sz w:val="18"/>
                <w:szCs w:val="18"/>
              </w:rPr>
              <w:t>备注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新宋体"/>
                <w:b/>
                <w:color w:val="000000" w:themeColor="text1"/>
                <w:kern w:val="0"/>
                <w:sz w:val="18"/>
                <w:szCs w:val="18"/>
                <w:highlight w:val="yellow"/>
              </w:rPr>
              <w:t>LisTestResultInfo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TestItems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ReportTestInfo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SubTests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TestItemInfo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Organdtls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OrgandtlInfo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ExtensionData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ORGAN_CDE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细菌编码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OrganDesc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细菌名称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PERDESC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FA459F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半定量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QUAN_CODE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FA459F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细菌计数</w:t>
            </w:r>
          </w:p>
        </w:tc>
      </w:tr>
      <w:tr w:rsidR="00D5285F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D5285F" w:rsidRPr="00DD5F46" w:rsidRDefault="00D5285F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D5285F" w:rsidRPr="00DD5F46" w:rsidRDefault="001F1E9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  <w: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  <w:t>DIAGDESC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D5285F" w:rsidRPr="00DD5F46" w:rsidRDefault="00D5285F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D5285F" w:rsidRPr="00DD5F46" w:rsidRDefault="00D5285F" w:rsidP="00D5285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red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red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red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red"/>
              </w:rPr>
              <w:t>4000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red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D5285F" w:rsidRPr="00DD5F46" w:rsidRDefault="00D5285F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D5285F" w:rsidRPr="00DD5F46" w:rsidRDefault="00D5285F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  <w:r w:rsidRPr="00DD5F46"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red"/>
              </w:rPr>
              <w:t>临床评语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新宋体"/>
                <w:b/>
                <w:color w:val="000000" w:themeColor="text1"/>
                <w:kern w:val="0"/>
                <w:sz w:val="18"/>
                <w:szCs w:val="18"/>
                <w:highlight w:val="yellow"/>
              </w:rPr>
              <w:t>LisTestResultInfo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TestItems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ReportTestInfo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SubTests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TestItemInfo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Organdtls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OrgandtlInfo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Sensidtls</w:t>
            </w:r>
            <w:r w:rsidRPr="00DD5F46"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 w:rsidRPr="00DD5F46"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SensidtlInfo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ExtensionData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MIC_CODE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CD26B2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CD26B2">
              <w:rPr>
                <w:rFonts w:ascii="Verdana" w:hAnsi="Verdana"/>
                <w:color w:val="000000"/>
                <w:szCs w:val="21"/>
                <w:highlight w:val="yellow"/>
                <w:shd w:val="clear" w:color="auto" w:fill="FFFFFF"/>
              </w:rPr>
              <w:t>MIC/KB</w:t>
            </w:r>
            <w:r w:rsidRPr="00CD26B2">
              <w:rPr>
                <w:rFonts w:ascii="Verdana" w:hAnsi="Verdana"/>
                <w:color w:val="000000"/>
                <w:szCs w:val="21"/>
                <w:highlight w:val="yellow"/>
                <w:shd w:val="clear" w:color="auto" w:fill="FFFFFF"/>
              </w:rPr>
              <w:t>值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SUSCEP_CDE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FA459F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抗菌药物编码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SUSCEP_RST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FA459F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敏感度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SensiDesc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Pr="00DD5F46" w:rsidRDefault="00FA459F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抗菌药物名称</w:t>
            </w:r>
          </w:p>
        </w:tc>
      </w:tr>
      <w:tr w:rsidR="00DD5F46" w:rsidRPr="00DD5F46" w:rsidTr="00552008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 w:rsidRPr="00DD5F46"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TYPE_ID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3A6D8D" w:rsidRPr="00DD5F46" w:rsidRDefault="00D5285F" w:rsidP="00552008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 w:rsidRPr="00DD5F46"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 w:rsidRPr="00DD5F46"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3A6D8D" w:rsidRPr="00DD5F46" w:rsidRDefault="003A6D8D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3A6D8D" w:rsidRDefault="00CD26B2" w:rsidP="00552008">
            <w:pPr>
              <w:adjustRightInd w:val="0"/>
              <w:snapToGrid w:val="0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CD26B2">
              <w:rPr>
                <w:rFonts w:ascii="Verdana" w:hAnsi="Verdana"/>
                <w:color w:val="000000"/>
                <w:szCs w:val="21"/>
                <w:highlight w:val="yellow"/>
                <w:shd w:val="clear" w:color="auto" w:fill="FFFFFF"/>
              </w:rPr>
              <w:t>MIC/KB</w:t>
            </w:r>
            <w:r w:rsidRPr="00CD26B2">
              <w:rPr>
                <w:rFonts w:ascii="Verdana" w:hAnsi="Verdana"/>
                <w:color w:val="000000"/>
                <w:szCs w:val="21"/>
                <w:highlight w:val="yellow"/>
                <w:shd w:val="clear" w:color="auto" w:fill="FFFFFF"/>
              </w:rPr>
              <w:t>字典</w:t>
            </w:r>
          </w:p>
          <w:p w:rsidR="00CD26B2" w:rsidRDefault="00CD26B2" w:rsidP="00552008">
            <w:pPr>
              <w:adjustRightInd w:val="0"/>
              <w:snapToGrid w:val="0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highlight w:val="yellow"/>
                <w:shd w:val="clear" w:color="auto" w:fill="FFFFFF"/>
              </w:rPr>
              <w:t>MIC: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30 or 25</w:t>
            </w:r>
          </w:p>
          <w:p w:rsidR="00CD26B2" w:rsidRPr="00DD5F46" w:rsidRDefault="00CD26B2" w:rsidP="00552008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KBL:31 or 7</w:t>
            </w:r>
          </w:p>
        </w:tc>
      </w:tr>
    </w:tbl>
    <w:p w:rsidR="00575B99" w:rsidRPr="002F0D80" w:rsidRDefault="00575B99" w:rsidP="00575B99">
      <w:pPr>
        <w:rPr>
          <w:rFonts w:ascii="宋体" w:hAnsi="宋体"/>
        </w:rPr>
      </w:pPr>
      <w:r w:rsidRPr="00DD5F46">
        <w:rPr>
          <w:rFonts w:ascii="宋体" w:hAnsi="宋体" w:hint="eastAsia"/>
          <w:color w:val="000000" w:themeColor="text1"/>
        </w:rPr>
        <w:t>注：日期时间格式为</w:t>
      </w:r>
      <w:r w:rsidRPr="002F0D80">
        <w:rPr>
          <w:rFonts w:ascii="宋体" w:hAnsi="宋体" w:hint="eastAsia"/>
        </w:rPr>
        <w:t>：</w:t>
      </w:r>
      <w:proofErr w:type="gramStart"/>
      <w:r w:rsidRPr="002F0D80">
        <w:rPr>
          <w:rFonts w:ascii="宋体" w:hAnsi="宋体" w:hint="eastAsia"/>
        </w:rPr>
        <w:t>yyyy-MM-dd</w:t>
      </w:r>
      <w:proofErr w:type="gramEnd"/>
      <w:r w:rsidRPr="002F0D80">
        <w:rPr>
          <w:rFonts w:ascii="宋体" w:hAnsi="宋体" w:hint="eastAsia"/>
        </w:rPr>
        <w:t xml:space="preserve"> hh:mm:ss</w:t>
      </w:r>
    </w:p>
    <w:p w:rsidR="00575B99" w:rsidRPr="002F0D80" w:rsidRDefault="00575B99" w:rsidP="00575B99"/>
    <w:p w:rsidR="004C4E3C" w:rsidRPr="002F0D80" w:rsidRDefault="004C4E3C" w:rsidP="004C4E3C">
      <w:pPr>
        <w:pStyle w:val="3"/>
      </w:pPr>
      <w:bookmarkStart w:id="153" w:name="_Toc489622225"/>
      <w:r w:rsidRPr="002F0D80">
        <w:rPr>
          <w:rFonts w:hint="eastAsia"/>
        </w:rPr>
        <w:t>XML消息范例</w:t>
      </w:r>
      <w:bookmarkEnd w:id="1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4C4E3C" w:rsidRPr="002F0D80" w:rsidTr="00552008">
        <w:tc>
          <w:tcPr>
            <w:tcW w:w="9356" w:type="dxa"/>
          </w:tcPr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&lt;LisTestResultInfo&gt;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&lt;MastSurveyId&gt;申请单号&lt;/MastSurveyId&gt;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&lt;SpecimenId&gt;内码（请不要使用）&lt;/SpecimenId&gt;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&lt;LabNum&gt;标本号&lt;/LabNum&gt;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&lt;HospId&gt;院区ID&lt;/HospId&gt;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&lt;SpecimenType&gt;标本来源&lt;/SpecimenType&gt;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&lt;Priority&gt;优先级&lt;/Priority&gt;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&lt;SequenceNo&gt;流水号&lt;/SequenceNo&gt;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&lt;Diagnosis&gt;临床诊断&lt;/Diagnosis&gt;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&lt;CollectTime&gt;采集时间&lt;/CollectTime&gt;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&lt;ReceiveTime&gt;接收时间&lt;/ReceiveTime&gt;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&lt;CollectBy&gt;采集者&lt;/CollectBy&gt;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&lt;ReceiveBy&gt;接收者&lt;/ReceiveBy&gt;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&lt;CollectLocationName&gt;采集地点&lt;/CollectLocationName&gt;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&lt;EquipmentImages&gt;图片信息&lt;/EquipmentImages&gt;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&lt;PdfPath&gt;PDF路径&lt;/PdfPath&gt;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LisReportTitle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&gt;检验报告标题&lt;/</w:t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LisReportTitle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PatientSeqNum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  <w:r w:rsidRPr="002F0D80"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&lt;/</w:t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PatientSeqNum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&lt;ReportSurvey&gt;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&lt;id&gt;内部码&lt;/id&gt;</w:t>
            </w:r>
          </w:p>
          <w:p w:rsidR="004C4E3C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&lt;LocationDesc&gt;科室&lt;/LocationDesc&gt;</w:t>
            </w:r>
          </w:p>
          <w:p w:rsidR="004C4E3C" w:rsidRPr="00E43F36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</w:rPr>
            </w:pPr>
            <w:r w:rsidRPr="00E43F36"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&lt;LocationId&gt;</w:t>
            </w:r>
            <w:r w:rsidRPr="00E43F36">
              <w:rPr>
                <w:rFonts w:ascii="宋体" w:hAnsi="宋体" w:cs="新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科室CODE</w:t>
            </w:r>
            <w:r w:rsidRPr="00E43F36"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&lt;/LocationId&gt;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&lt;Bed&gt;床号&lt;/Bed&gt;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&lt;Room&gt;房号/病房/病区&lt;/Room&gt;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&lt;Doctor&gt;主诊医生&lt;/Doctor&gt;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&lt;OrderBy&gt;开单医生&lt;/OrderBy&gt;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&lt;OrderTime&gt;开单时间&lt;/OrderTime&gt;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lastRenderedPageBreak/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&lt;HospNum&gt;诊疗卡号&lt;/HospNum&gt;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&lt;PatientName&gt;患者姓名&lt;/PatientName&gt;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&lt;PatientTypeId&gt;患者类别Id&lt;/PatientTypeId&gt;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&lt;PatientTypeDesc&gt;患者类别描述&lt;/PatientTypeDesc&gt;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&lt;SexId&gt;性别编码&lt;/SexId&gt;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&lt;Sex&gt;性别描述&lt;/Sex&gt;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&lt;GenderCodeSystem&gt;性别编码系统&lt;/GenderCodeSystem&gt;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&lt;GenderName&gt;性别名称&lt;/GenderName&gt;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&lt;Birthday&gt;出生日期&lt;/Birthday&gt;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&lt;Age&gt;年龄&lt;/Age&gt;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&lt;Organ&gt;体检单位&lt;/Organ&gt;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&lt;SendToLocation&gt;送检科室&lt;/SendToLocation&gt;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&lt;HealthCheckTimes&gt;就诊次数&lt;/HealthCheckTimes&gt;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&lt;/ReportSurvey&gt;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&lt;TestItems&gt;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&lt;ReportTestInfo&gt;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&lt;ProfileId&gt;组id&lt;/ProfileId&gt;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&lt;IntCode&gt;组编码&lt;/IntCode&gt;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&lt;ProfileDesc&gt;组名称&lt;/ProfileDesc&gt;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&lt;LongDesc&gt;组长英文名&lt;/LongDesc&gt;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&lt;ShortDesc&gt;</w:t>
            </w:r>
            <w:proofErr w:type="gramStart"/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组短英文</w:t>
            </w:r>
            <w:proofErr w:type="gramEnd"/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名&lt;/ShortDesc&gt;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&lt;TestTypeId&gt;测试类型&lt;/TestTypeId&gt;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&lt;OperationRemark&gt;特殊说明&lt;/OperationRemark&gt;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&lt;DeptGroupCode&gt;专业组编码&lt;/DeptGroupCode&gt;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&lt;DeptGroupName&gt;专业组名称&lt;/DeptGroupName&gt;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&lt;SubTests&gt;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&lt;TestItemInfo&gt;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&lt;Id&gt;内码（请不要使用）&lt;/Id&gt;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&lt;TestId&gt;项目编码 内码（请不要使用）&lt;/TestId&gt;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&lt;TestCode&gt;项目编码 给人看的（如果要索引请用这个字段）&lt;/TestCode&gt;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&lt;TestTypeId&gt;测试类型&lt;/TestTypeId&gt;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&lt;TestDesc&gt;测试项名称&lt;/TestDesc&gt;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&lt;Result&gt;结果&lt;/Result&gt;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&lt;OtherResult&gt;其它结果&lt;/OtherResult&gt;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&lt;PrintRef&gt;打印结果&lt;/PrintRef&gt;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&lt;ReferenceFlag&gt;高低标志&lt;/ReferenceFlag&gt;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&lt;PanicFlag&gt;危险标志&lt;/PanicFlag&gt;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&lt;DeltaFlag&gt;与历史结果比较标志&lt;/DeltaFlag&gt;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&lt;ProfileId&gt;&lt;/ProfileId&gt;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&lt;ShortDesc&gt;测试项简称&lt;/ShortDesc&gt;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&lt;LongDesc&gt;测试项长称&lt;/LongDesc&gt;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lastRenderedPageBreak/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&lt;Unit&gt;单位&lt;/Unit&gt;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&lt;DisplayReference&gt;显示(打印)的参考范围&lt;/DisplayReference&gt;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&lt;ResultKindCode&gt;检验结果类型编码 检验项目维护（由检验科定）&lt;/ResultKindCode&gt;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&lt;ResultKindCodeSystem&gt;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检验结果类型编码系统，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包括但不限于：定性、定量、半定量、具有细菌药敏测试结果、文本结果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&lt;/ResultKindCodeSystem&gt;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&lt;ResultKindName&gt;检验结果类型名称&lt;/ResultKindName&gt;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&lt;OrderIndex&gt;排序&lt;/OrderIndex&gt;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&lt;ReferenceFlagDesc&gt;高低标志&lt;/ReferenceFlagDesc&gt;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&lt;PanicFlagDesc&gt;危险标志&lt;/PanicFlagDesc&gt;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&lt;DeltaFlagDesc&gt;与历史结果比较标志&lt;/DeltaFlagDesc&gt;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&lt;ReleaseBy&gt;审核者&lt;/ReleaseBy&gt;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&lt;ReleaseDate&gt;审核时间&lt;/ReleaseDate&gt;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&lt;AuthorizeBy&gt;批准者&lt;/AuthorizeBy&gt;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&lt;AuthorizeDate&gt;批准时间&lt;/AuthorizeDate&gt;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&lt;RefLowValue&gt;参考范围低值&lt;/RefLowValue&gt;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&lt;RefHighValue&gt;参考范围高值&lt;/RefHighValue&gt;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&lt;RefTextValue&gt;文字参考范围&lt;/RefTextValue&gt;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&lt;PanLowValue&gt;危险参考范围低值&lt;/PanLowValue&gt;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&lt;PanHighValue&gt;危险参考范围高值&lt;/PanHighValue&gt;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 w:rsidRPr="002F0D80">
              <w:rPr>
                <w:rFonts w:ascii="宋体" w:hAnsi="宋体" w:cs="Arial"/>
                <w:sz w:val="18"/>
                <w:szCs w:val="18"/>
              </w:rPr>
              <w:t>PanicReference</w:t>
            </w:r>
            <w:r w:rsidRPr="002F0D80">
              <w:rPr>
                <w:rFonts w:ascii="宋体" w:hAnsi="宋体" w:cs="Arial" w:hint="eastAsia"/>
                <w:sz w:val="18"/>
                <w:szCs w:val="18"/>
              </w:rPr>
              <w:t>&gt;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危险参考范围&lt;/</w:t>
            </w:r>
            <w:r w:rsidRPr="002F0D80">
              <w:rPr>
                <w:rFonts w:ascii="宋体" w:hAnsi="宋体" w:cs="Arial"/>
                <w:sz w:val="18"/>
                <w:szCs w:val="18"/>
              </w:rPr>
              <w:t>PanicReference</w:t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&lt;Decimals&gt;保留小数位&lt;/Decimals&gt;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&lt;OperationRemark&gt;特殊说明&lt;/OperationRemark&gt;</w:t>
            </w:r>
          </w:p>
          <w:p w:rsidR="004C4E3C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&lt;Remark&gt;备注&lt;/Remark&gt;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&lt;Organdtls&gt;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&lt;OrgandtlInfo&gt;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&lt;ExtensionData /&gt;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&lt;ORGAN_CDE&gt;</w:t>
            </w:r>
            <w:r w:rsidR="001D0CED" w:rsidRPr="001D0CED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细菌编码</w:t>
            </w: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&lt;/ORGAN_CDE&gt;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&lt;OrganDesc&gt;</w:t>
            </w:r>
            <w:r w:rsidR="001D0CED" w:rsidRPr="001D0CED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细菌名称</w:t>
            </w:r>
            <w:r w:rsidRPr="00FD58FC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&lt;/OrganDesc&gt;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&lt;PERDESC&gt;</w:t>
            </w:r>
            <w:r w:rsidR="001D0CED" w:rsidRPr="001D0CED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半定量</w:t>
            </w: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&lt;/PERDESC&gt;</w:t>
            </w:r>
          </w:p>
          <w:p w:rsidR="00FD58FC" w:rsidRPr="00552008" w:rsidRDefault="001D0CED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&lt;QUAN_CODE</w:t>
            </w:r>
            <w:r w:rsidR="00FD58FC" w:rsidRPr="00552008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/&gt;</w:t>
            </w:r>
            <w:r w:rsidRPr="001D0CED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细菌计数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&lt;/</w:t>
            </w: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QUAN_CODE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&gt;</w:t>
            </w:r>
          </w:p>
          <w:p w:rsidR="00552008" w:rsidRDefault="00552008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FF0000"/>
                <w:sz w:val="18"/>
                <w:szCs w:val="18"/>
              </w:rPr>
            </w:pPr>
            <w:r w:rsidRPr="00552008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&lt;</w:t>
            </w:r>
            <w:r w:rsidR="00C90A33" w:rsidRPr="00C90A33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DIAGDESC</w:t>
            </w:r>
            <w:r w:rsidRPr="00552008">
              <w:rPr>
                <w:rFonts w:ascii="宋体" w:hAnsi="宋体" w:cs="Arial" w:hint="eastAsia"/>
                <w:color w:val="FF0000"/>
                <w:sz w:val="18"/>
                <w:szCs w:val="18"/>
              </w:rPr>
              <w:t>&gt;</w:t>
            </w:r>
            <w:r w:rsidRPr="00552008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 xml:space="preserve"> 临床评语&lt;/</w:t>
            </w:r>
            <w:r w:rsidR="00C90A33" w:rsidRPr="00C90A33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 xml:space="preserve"> DIAGDESC</w:t>
            </w:r>
            <w:r w:rsidRPr="00552008">
              <w:rPr>
                <w:rFonts w:ascii="宋体" w:hAnsi="宋体" w:cs="Arial" w:hint="eastAsia"/>
                <w:color w:val="FF0000"/>
                <w:sz w:val="18"/>
                <w:szCs w:val="18"/>
              </w:rPr>
              <w:t>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&lt;Sensidtls&gt;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&lt;SensidtlInfo&gt;</w:t>
            </w:r>
          </w:p>
          <w:p w:rsidR="00E21368" w:rsidRDefault="00FD58FC" w:rsidP="00E2136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&lt;ExtensionData /&gt;</w:t>
            </w:r>
          </w:p>
          <w:p w:rsidR="00FD58FC" w:rsidRPr="00E21368" w:rsidRDefault="00FD58FC" w:rsidP="00E21368">
            <w:pPr>
              <w:autoSpaceDE w:val="0"/>
              <w:autoSpaceDN w:val="0"/>
              <w:adjustRightInd w:val="0"/>
              <w:ind w:firstLineChars="900" w:firstLine="1620"/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&lt;MIC_CODE&gt;</w:t>
            </w:r>
            <w:r w:rsidR="00E21368" w:rsidRPr="00E21368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MIC/KB</w:t>
            </w:r>
            <w:r w:rsidR="001D0CED" w:rsidRPr="001D0CED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值</w:t>
            </w: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&lt;/MIC_CODE&gt;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&lt;SUSCEP_CDE&gt;</w:t>
            </w:r>
            <w:r w:rsidR="001D0CED" w:rsidRPr="001D0CED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抗菌药物编码</w:t>
            </w: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&lt;/SUSCEP_CDE&gt;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&lt;SUSCEP_RST&gt;</w:t>
            </w:r>
            <w:r w:rsidR="001D0CED" w:rsidRPr="001D0CED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敏感度</w:t>
            </w: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&lt;/SUSCEP_RST&gt;</w:t>
            </w:r>
          </w:p>
          <w:p w:rsidR="00E21368" w:rsidRDefault="00FD58FC" w:rsidP="00E2136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&lt;SensiDesc&gt;</w:t>
            </w:r>
            <w:r w:rsidR="001D0CED" w:rsidRPr="001D0CED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抗菌药物名称</w:t>
            </w:r>
            <w:r w:rsidRPr="00FD58FC"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&lt;/SensiDesc&gt;</w:t>
            </w:r>
          </w:p>
          <w:p w:rsidR="00FD58FC" w:rsidRPr="00E21368" w:rsidRDefault="00FD58FC" w:rsidP="00E21368">
            <w:pPr>
              <w:autoSpaceDE w:val="0"/>
              <w:autoSpaceDN w:val="0"/>
              <w:adjustRightInd w:val="0"/>
              <w:ind w:firstLineChars="900" w:firstLine="162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&lt;TYPE_ID&gt;</w:t>
            </w:r>
            <w:r w:rsidR="00E21368" w:rsidRPr="00E21368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MIC/KB字典</w:t>
            </w: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&lt;/TYPE_ID&gt;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lastRenderedPageBreak/>
              <w:t>&lt;/SensidtlInfo&gt;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&lt;/Sensidtls&gt;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&lt;/OrgandtlInfo&gt;</w:t>
            </w:r>
          </w:p>
          <w:p w:rsidR="00FD58FC" w:rsidRPr="00FD58FC" w:rsidRDefault="00FD58FC" w:rsidP="00FD58F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 w:rsidRPr="00FD58FC"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&lt;/Organdtls&gt;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&lt;/TestItemInfo&gt;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&lt;TestItemInfo&gt;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 w:hint="eastAsia"/>
                <w:kern w:val="0"/>
                <w:sz w:val="18"/>
                <w:szCs w:val="18"/>
              </w:rPr>
              <w:t>......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&lt;/TestItemInfo&gt;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&lt;/SubTests&gt;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&lt;/ReportTestInfo&gt;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&lt;/TestItems&gt;</w:t>
            </w:r>
          </w:p>
          <w:p w:rsidR="004C4E3C" w:rsidRPr="002F0D80" w:rsidRDefault="004C4E3C" w:rsidP="0055200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新宋体"/>
                <w:kern w:val="0"/>
                <w:sz w:val="18"/>
                <w:szCs w:val="18"/>
              </w:rPr>
              <w:t>&lt;/LisTestResultInfo&gt;</w:t>
            </w:r>
          </w:p>
        </w:tc>
      </w:tr>
    </w:tbl>
    <w:p w:rsidR="004C4E3C" w:rsidRPr="002F0D80" w:rsidRDefault="004C4E3C" w:rsidP="004C4E3C">
      <w:pPr>
        <w:rPr>
          <w:rFonts w:ascii="宋体" w:hAnsi="宋体"/>
        </w:rPr>
      </w:pPr>
      <w:r w:rsidRPr="002F0D80">
        <w:rPr>
          <w:rFonts w:ascii="宋体" w:hAnsi="宋体" w:hint="eastAsia"/>
        </w:rPr>
        <w:lastRenderedPageBreak/>
        <w:t>注：日期时间格式为：</w:t>
      </w:r>
      <w:proofErr w:type="gramStart"/>
      <w:r w:rsidRPr="002F0D80">
        <w:rPr>
          <w:rFonts w:ascii="宋体" w:hAnsi="宋体" w:hint="eastAsia"/>
        </w:rPr>
        <w:t>yyyy-MM-dd</w:t>
      </w:r>
      <w:proofErr w:type="gramEnd"/>
      <w:r w:rsidRPr="002F0D80">
        <w:rPr>
          <w:rFonts w:ascii="宋体" w:hAnsi="宋体" w:hint="eastAsia"/>
        </w:rPr>
        <w:t xml:space="preserve"> hh:mm:ss</w:t>
      </w:r>
    </w:p>
    <w:p w:rsidR="00B75328" w:rsidRPr="004C4E3C" w:rsidRDefault="00B75328" w:rsidP="00455DE8"/>
    <w:p w:rsidR="00C4009E" w:rsidRPr="002F0D80" w:rsidRDefault="00C4009E" w:rsidP="00455DE8">
      <w:pPr>
        <w:pStyle w:val="1"/>
        <w:tabs>
          <w:tab w:val="clear" w:pos="432"/>
        </w:tabs>
      </w:pPr>
      <w:bookmarkStart w:id="154" w:name="_Toc369870549"/>
      <w:bookmarkStart w:id="155" w:name="_Toc489622226"/>
      <w:r w:rsidRPr="002F0D80">
        <w:rPr>
          <w:rFonts w:hint="eastAsia"/>
        </w:rPr>
        <w:t>字典表</w:t>
      </w:r>
      <w:bookmarkEnd w:id="154"/>
      <w:bookmarkEnd w:id="155"/>
    </w:p>
    <w:p w:rsidR="00C4009E" w:rsidRPr="002F0D80" w:rsidRDefault="00C4009E">
      <w:pPr>
        <w:pStyle w:val="2"/>
        <w:spacing w:line="360" w:lineRule="auto"/>
        <w:rPr>
          <w:rFonts w:ascii="宋体" w:hAnsi="宋体"/>
        </w:rPr>
      </w:pPr>
      <w:bookmarkStart w:id="156" w:name="_Toc355517347"/>
      <w:bookmarkStart w:id="157" w:name="_Toc355728286"/>
      <w:bookmarkStart w:id="158" w:name="_Toc355794092"/>
      <w:bookmarkStart w:id="159" w:name="_Toc356407618"/>
      <w:bookmarkStart w:id="160" w:name="_Toc357609565"/>
      <w:bookmarkStart w:id="161" w:name="_Toc369870550"/>
      <w:bookmarkStart w:id="162" w:name="_Toc489622227"/>
      <w:r w:rsidRPr="002F0D80">
        <w:rPr>
          <w:rFonts w:ascii="宋体" w:hAnsi="宋体" w:hint="eastAsia"/>
        </w:rPr>
        <w:t>患者类别</w:t>
      </w:r>
      <w:bookmarkEnd w:id="156"/>
      <w:bookmarkEnd w:id="157"/>
      <w:bookmarkEnd w:id="158"/>
      <w:bookmarkEnd w:id="159"/>
      <w:bookmarkEnd w:id="160"/>
      <w:r w:rsidR="001F0992" w:rsidRPr="002F0D80">
        <w:rPr>
          <w:rFonts w:ascii="宋体" w:hAnsi="宋体" w:hint="eastAsia"/>
        </w:rPr>
        <w:t>(就诊类型)</w:t>
      </w:r>
      <w:bookmarkEnd w:id="161"/>
      <w:bookmarkEnd w:id="162"/>
    </w:p>
    <w:p w:rsidR="00C4009E" w:rsidRPr="002F0D80" w:rsidRDefault="00C4009E">
      <w:r w:rsidRPr="002F0D80">
        <w:rPr>
          <w:rFonts w:hint="eastAsia"/>
          <w:sz w:val="24"/>
        </w:rPr>
        <w:t>字典域：</w:t>
      </w:r>
      <w:r w:rsidRPr="002F0D80">
        <w:rPr>
          <w:rFonts w:ascii="宋体" w:hAnsi="宋体" w:cs="Calibri"/>
          <w:sz w:val="24"/>
        </w:rPr>
        <w:t>2.16.840.1.113883.4.487.2</w:t>
      </w:r>
      <w:r w:rsidRPr="002F0D80">
        <w:rPr>
          <w:rFonts w:ascii="宋体" w:hAnsi="宋体" w:cs="Calibri" w:hint="eastAsia"/>
          <w:sz w:val="24"/>
        </w:rPr>
        <w:t>.1</w:t>
      </w:r>
      <w:r w:rsidRPr="002F0D80">
        <w:rPr>
          <w:rFonts w:ascii="宋体" w:hAnsi="宋体" w:cs="Calibri"/>
          <w:sz w:val="24"/>
        </w:rPr>
        <w:t>.</w:t>
      </w:r>
      <w:r w:rsidRPr="002F0D80">
        <w:rPr>
          <w:rFonts w:ascii="宋体" w:hAnsi="宋体" w:cs="Calibri" w:hint="eastAsia"/>
          <w:sz w:val="24"/>
        </w:rPr>
        <w:t>1.1.13</w:t>
      </w:r>
    </w:p>
    <w:p w:rsidR="00C4009E" w:rsidRPr="002F0D80" w:rsidRDefault="00C4009E"/>
    <w:tbl>
      <w:tblPr>
        <w:tblW w:w="0" w:type="auto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582"/>
      </w:tblGrid>
      <w:tr w:rsidR="002F0D80" w:rsidRPr="002F0D80">
        <w:trPr>
          <w:trHeight w:val="270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Code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Name</w:t>
            </w:r>
          </w:p>
        </w:tc>
      </w:tr>
      <w:tr w:rsidR="002F0D80" w:rsidRPr="002F0D80">
        <w:trPr>
          <w:trHeight w:val="270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门诊</w:t>
            </w:r>
          </w:p>
        </w:tc>
      </w:tr>
      <w:tr w:rsidR="002F0D80" w:rsidRPr="002F0D80">
        <w:trPr>
          <w:trHeight w:val="270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</w:t>
            </w:r>
          </w:p>
        </w:tc>
      </w:tr>
      <w:tr w:rsidR="002F0D80" w:rsidRPr="002F0D80">
        <w:trPr>
          <w:trHeight w:val="270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急诊</w:t>
            </w:r>
          </w:p>
        </w:tc>
      </w:tr>
      <w:tr w:rsidR="002F0D80" w:rsidRPr="002F0D80">
        <w:trPr>
          <w:trHeight w:val="285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体检</w:t>
            </w:r>
          </w:p>
        </w:tc>
      </w:tr>
    </w:tbl>
    <w:p w:rsidR="00C4009E" w:rsidRPr="002F0D80" w:rsidRDefault="00C4009E"/>
    <w:p w:rsidR="003B7911" w:rsidRPr="002F0D80" w:rsidRDefault="003B7911" w:rsidP="003B7911">
      <w:pPr>
        <w:pStyle w:val="2"/>
        <w:tabs>
          <w:tab w:val="left" w:pos="576"/>
        </w:tabs>
        <w:spacing w:line="360" w:lineRule="auto"/>
        <w:rPr>
          <w:rFonts w:ascii="宋体" w:hAnsi="宋体"/>
        </w:rPr>
      </w:pPr>
      <w:bookmarkStart w:id="163" w:name="_Toc355517343"/>
      <w:bookmarkStart w:id="164" w:name="_Toc355728282"/>
      <w:bookmarkStart w:id="165" w:name="_Toc355794088"/>
      <w:bookmarkStart w:id="166" w:name="_Toc356407614"/>
      <w:bookmarkStart w:id="167" w:name="_Toc358454111"/>
      <w:bookmarkStart w:id="168" w:name="_Toc369870551"/>
      <w:bookmarkStart w:id="169" w:name="_Toc489622228"/>
      <w:r w:rsidRPr="002F0D80">
        <w:rPr>
          <w:rFonts w:ascii="宋体" w:hAnsi="宋体" w:hint="eastAsia"/>
        </w:rPr>
        <w:t>性别（已确认</w:t>
      </w:r>
      <w:r w:rsidRPr="002F0D80">
        <w:rPr>
          <w:rFonts w:ascii="宋体" w:hAnsi="宋体"/>
        </w:rPr>
        <w:t>）</w:t>
      </w:r>
      <w:bookmarkEnd w:id="163"/>
      <w:bookmarkEnd w:id="164"/>
      <w:bookmarkEnd w:id="165"/>
      <w:bookmarkEnd w:id="166"/>
      <w:bookmarkEnd w:id="167"/>
      <w:bookmarkEnd w:id="168"/>
      <w:bookmarkEnd w:id="169"/>
    </w:p>
    <w:p w:rsidR="003B7911" w:rsidRPr="002F0D80" w:rsidRDefault="003B7911" w:rsidP="003B7911">
      <w:pPr>
        <w:rPr>
          <w:sz w:val="24"/>
        </w:rPr>
      </w:pPr>
      <w:r w:rsidRPr="002F0D80">
        <w:rPr>
          <w:rFonts w:hint="eastAsia"/>
          <w:sz w:val="24"/>
        </w:rPr>
        <w:t>字典域：</w:t>
      </w:r>
      <w:r w:rsidRPr="002F0D80">
        <w:rPr>
          <w:rFonts w:ascii="宋体" w:hAnsi="宋体" w:cs="Calibri"/>
          <w:sz w:val="24"/>
        </w:rPr>
        <w:t>2.16.840.1.113883.4.487.2</w:t>
      </w:r>
      <w:r w:rsidRPr="002F0D80">
        <w:rPr>
          <w:rFonts w:ascii="宋体" w:hAnsi="宋体" w:cs="Calibri" w:hint="eastAsia"/>
          <w:sz w:val="24"/>
        </w:rPr>
        <w:t>.1</w:t>
      </w:r>
      <w:r w:rsidRPr="002F0D80">
        <w:rPr>
          <w:rFonts w:ascii="宋体" w:hAnsi="宋体" w:cs="Calibri"/>
          <w:sz w:val="24"/>
        </w:rPr>
        <w:t>.</w:t>
      </w:r>
      <w:r w:rsidRPr="002F0D80">
        <w:rPr>
          <w:rFonts w:ascii="宋体" w:hAnsi="宋体" w:cs="Calibri" w:hint="eastAsia"/>
          <w:sz w:val="24"/>
        </w:rPr>
        <w:t>1.1.9</w:t>
      </w:r>
    </w:p>
    <w:p w:rsidR="003B7911" w:rsidRPr="002F0D80" w:rsidRDefault="003B7911" w:rsidP="003B7911"/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F0D80" w:rsidRPr="002F0D80" w:rsidTr="00E920C5">
        <w:trPr>
          <w:trHeight w:val="27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Code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Name</w:t>
            </w:r>
          </w:p>
        </w:tc>
      </w:tr>
      <w:tr w:rsidR="002F0D80" w:rsidRPr="002F0D80" w:rsidTr="00E920C5">
        <w:trPr>
          <w:trHeight w:val="28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男</w:t>
            </w:r>
          </w:p>
        </w:tc>
      </w:tr>
      <w:tr w:rsidR="002F0D80" w:rsidRPr="002F0D80" w:rsidTr="00E920C5">
        <w:trPr>
          <w:trHeight w:val="28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女</w:t>
            </w:r>
          </w:p>
        </w:tc>
      </w:tr>
      <w:tr w:rsidR="002F0D80" w:rsidRPr="002F0D80" w:rsidTr="00E920C5">
        <w:trPr>
          <w:trHeight w:val="28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</w:p>
        </w:tc>
      </w:tr>
      <w:tr w:rsidR="002F0D80" w:rsidRPr="002F0D80" w:rsidTr="00E920C5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未知</w:t>
            </w:r>
          </w:p>
        </w:tc>
      </w:tr>
    </w:tbl>
    <w:p w:rsidR="003B7911" w:rsidRPr="002F0D80" w:rsidRDefault="003B7911" w:rsidP="003B7911">
      <w:pPr>
        <w:rPr>
          <w:rFonts w:ascii="宋体" w:hAnsi="宋体"/>
        </w:rPr>
      </w:pPr>
    </w:p>
    <w:p w:rsidR="003B7911" w:rsidRPr="002F0D80" w:rsidRDefault="003B7911"/>
    <w:p w:rsidR="00180A99" w:rsidRPr="00180A99" w:rsidRDefault="00180A99" w:rsidP="00180A99">
      <w:pPr>
        <w:pStyle w:val="2"/>
        <w:tabs>
          <w:tab w:val="left" w:pos="576"/>
        </w:tabs>
        <w:spacing w:line="360" w:lineRule="auto"/>
        <w:rPr>
          <w:rFonts w:ascii="宋体" w:hAnsi="宋体"/>
        </w:rPr>
      </w:pPr>
      <w:bookmarkStart w:id="170" w:name="_Toc489622229"/>
      <w:r>
        <w:rPr>
          <w:rFonts w:ascii="宋体" w:hAnsi="宋体" w:hint="eastAsia"/>
        </w:rPr>
        <w:lastRenderedPageBreak/>
        <w:t>敏感度字典</w:t>
      </w:r>
      <w:r w:rsidRPr="002F0D80">
        <w:rPr>
          <w:rFonts w:ascii="宋体" w:hAnsi="宋体" w:hint="eastAsia"/>
        </w:rPr>
        <w:t>（已确认</w:t>
      </w:r>
      <w:r w:rsidRPr="002F0D80">
        <w:rPr>
          <w:rFonts w:ascii="宋体" w:hAnsi="宋体"/>
        </w:rPr>
        <w:t>）</w:t>
      </w:r>
      <w:bookmarkEnd w:id="170"/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180A99" w:rsidRPr="002F0D80" w:rsidTr="00626B45">
        <w:trPr>
          <w:trHeight w:val="27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Code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Name</w:t>
            </w:r>
          </w:p>
        </w:tc>
      </w:tr>
      <w:tr w:rsidR="00180A99" w:rsidRPr="002F0D80" w:rsidTr="00626B45">
        <w:trPr>
          <w:trHeight w:val="28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A99">
              <w:rPr>
                <w:rFonts w:ascii="Verdana" w:hAnsi="Verdana" w:cs="宋体"/>
                <w:color w:val="000000"/>
                <w:kern w:val="0"/>
                <w:szCs w:val="21"/>
              </w:rPr>
              <w:t>敏感</w:t>
            </w:r>
          </w:p>
        </w:tc>
      </w:tr>
      <w:tr w:rsidR="00180A99" w:rsidRPr="002F0D80" w:rsidTr="00626B45">
        <w:trPr>
          <w:trHeight w:val="28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A99">
              <w:rPr>
                <w:rFonts w:ascii="Verdana" w:hAnsi="Verdana" w:cs="宋体"/>
                <w:color w:val="000000"/>
                <w:kern w:val="0"/>
                <w:szCs w:val="21"/>
              </w:rPr>
              <w:t>耐药</w:t>
            </w:r>
          </w:p>
        </w:tc>
      </w:tr>
      <w:tr w:rsidR="00180A99" w:rsidRPr="002F0D80" w:rsidTr="00626B45">
        <w:trPr>
          <w:trHeight w:val="28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A99">
              <w:rPr>
                <w:rFonts w:ascii="Verdana" w:hAnsi="Verdana" w:cs="宋体"/>
                <w:color w:val="000000"/>
                <w:kern w:val="0"/>
                <w:szCs w:val="21"/>
              </w:rPr>
              <w:t>中介</w:t>
            </w:r>
          </w:p>
        </w:tc>
      </w:tr>
      <w:tr w:rsidR="00180A99" w:rsidRPr="002F0D80" w:rsidTr="00626B45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+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180A99" w:rsidRPr="002F0D80" w:rsidRDefault="00180A99" w:rsidP="00626B4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A99">
              <w:rPr>
                <w:rFonts w:ascii="Verdana" w:hAnsi="Verdana" w:cs="宋体"/>
                <w:color w:val="000000"/>
                <w:kern w:val="0"/>
                <w:szCs w:val="21"/>
              </w:rPr>
              <w:t>阳性</w:t>
            </w:r>
          </w:p>
        </w:tc>
      </w:tr>
      <w:tr w:rsidR="00180A99" w:rsidRPr="002F0D80" w:rsidTr="00626B45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</w:tcPr>
          <w:p w:rsidR="00180A99" w:rsidRDefault="00180A99" w:rsidP="00626B4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A99">
              <w:rPr>
                <w:rFonts w:ascii="Verdana" w:hAnsi="Verdana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513" w:type="dxa"/>
            <w:shd w:val="clear" w:color="auto" w:fill="auto"/>
            <w:noWrap/>
            <w:vAlign w:val="bottom"/>
          </w:tcPr>
          <w:p w:rsidR="00180A99" w:rsidRPr="00180A99" w:rsidRDefault="00180A99" w:rsidP="00626B45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80A99">
              <w:rPr>
                <w:rFonts w:ascii="Verdana" w:hAnsi="Verdana" w:cs="宋体"/>
                <w:color w:val="000000"/>
                <w:kern w:val="0"/>
                <w:szCs w:val="21"/>
              </w:rPr>
              <w:t>阴性</w:t>
            </w:r>
          </w:p>
        </w:tc>
      </w:tr>
      <w:tr w:rsidR="00180A99" w:rsidRPr="002F0D80" w:rsidTr="00626B45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</w:tcPr>
          <w:p w:rsidR="00180A99" w:rsidRPr="00180A99" w:rsidRDefault="00180A99" w:rsidP="00626B45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80A99">
              <w:rPr>
                <w:rFonts w:ascii="Verdana" w:hAnsi="Verdana" w:cs="宋体"/>
                <w:color w:val="000000"/>
                <w:kern w:val="0"/>
                <w:szCs w:val="21"/>
              </w:rPr>
              <w:t>SYN-S</w:t>
            </w:r>
          </w:p>
        </w:tc>
        <w:tc>
          <w:tcPr>
            <w:tcW w:w="7513" w:type="dxa"/>
            <w:shd w:val="clear" w:color="auto" w:fill="auto"/>
            <w:noWrap/>
            <w:vAlign w:val="bottom"/>
          </w:tcPr>
          <w:p w:rsidR="00180A99" w:rsidRPr="00180A99" w:rsidRDefault="00180A99" w:rsidP="00626B45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180A99" w:rsidRPr="002F0D80" w:rsidTr="00626B45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</w:tcPr>
          <w:p w:rsidR="00180A99" w:rsidRPr="00180A99" w:rsidRDefault="00180A99" w:rsidP="00626B45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80A99">
              <w:rPr>
                <w:rFonts w:ascii="Verdana" w:hAnsi="Verdana" w:cs="宋体"/>
                <w:color w:val="000000"/>
                <w:kern w:val="0"/>
                <w:szCs w:val="21"/>
              </w:rPr>
              <w:t>SYN-R</w:t>
            </w:r>
          </w:p>
        </w:tc>
        <w:tc>
          <w:tcPr>
            <w:tcW w:w="7513" w:type="dxa"/>
            <w:shd w:val="clear" w:color="auto" w:fill="auto"/>
            <w:noWrap/>
            <w:vAlign w:val="bottom"/>
          </w:tcPr>
          <w:p w:rsidR="00180A99" w:rsidRPr="00180A99" w:rsidRDefault="00180A99" w:rsidP="00626B45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180A99" w:rsidRPr="002F0D80" w:rsidTr="00626B45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</w:tcPr>
          <w:p w:rsidR="00180A99" w:rsidRPr="00180A99" w:rsidRDefault="00180A99" w:rsidP="00626B45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180A99">
              <w:rPr>
                <w:rFonts w:ascii="Verdana" w:hAnsi="Verdana" w:cs="宋体"/>
                <w:color w:val="000000"/>
                <w:kern w:val="0"/>
                <w:szCs w:val="21"/>
              </w:rPr>
              <w:t>SDD</w:t>
            </w:r>
          </w:p>
        </w:tc>
        <w:tc>
          <w:tcPr>
            <w:tcW w:w="7513" w:type="dxa"/>
            <w:shd w:val="clear" w:color="auto" w:fill="auto"/>
            <w:noWrap/>
            <w:vAlign w:val="bottom"/>
          </w:tcPr>
          <w:p w:rsidR="00180A99" w:rsidRPr="00180A99" w:rsidRDefault="00180A99" w:rsidP="00626B45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</w:tbl>
    <w:p w:rsidR="003B7911" w:rsidRPr="002F0D80" w:rsidRDefault="003B7911"/>
    <w:p w:rsidR="003B7911" w:rsidRPr="002F0D80" w:rsidRDefault="003B7911"/>
    <w:p w:rsidR="003B7911" w:rsidRPr="002F0D80" w:rsidRDefault="003B7911"/>
    <w:p w:rsidR="003B7911" w:rsidRPr="002F0D80" w:rsidRDefault="003B7911"/>
    <w:p w:rsidR="00C4009E" w:rsidRPr="002F0D80" w:rsidRDefault="00C4009E">
      <w:pPr>
        <w:pStyle w:val="1"/>
        <w:tabs>
          <w:tab w:val="clear" w:pos="432"/>
        </w:tabs>
      </w:pPr>
      <w:bookmarkStart w:id="171" w:name="_Toc350775653"/>
      <w:bookmarkStart w:id="172" w:name="_Toc355517378"/>
      <w:bookmarkStart w:id="173" w:name="_Toc355728316"/>
      <w:bookmarkStart w:id="174" w:name="_Toc355794123"/>
      <w:r w:rsidRPr="002F0D80">
        <w:br w:type="page"/>
      </w:r>
      <w:bookmarkStart w:id="175" w:name="_Toc369870552"/>
      <w:bookmarkStart w:id="176" w:name="_Toc489622230"/>
      <w:r w:rsidRPr="002F0D80">
        <w:rPr>
          <w:rFonts w:hint="eastAsia"/>
        </w:rPr>
        <w:lastRenderedPageBreak/>
        <w:t>控制字典表</w:t>
      </w:r>
      <w:bookmarkEnd w:id="171"/>
      <w:bookmarkEnd w:id="172"/>
      <w:bookmarkEnd w:id="173"/>
      <w:bookmarkEnd w:id="174"/>
      <w:bookmarkEnd w:id="175"/>
      <w:bookmarkEnd w:id="176"/>
    </w:p>
    <w:p w:rsidR="00C4009E" w:rsidRPr="002F0D80" w:rsidRDefault="001F427E">
      <w:pPr>
        <w:pStyle w:val="2"/>
        <w:spacing w:line="360" w:lineRule="auto"/>
        <w:rPr>
          <w:rFonts w:ascii="宋体" w:hAnsi="宋体"/>
        </w:rPr>
      </w:pPr>
      <w:bookmarkStart w:id="177" w:name="_Toc369870553"/>
      <w:bookmarkStart w:id="178" w:name="_Toc489622231"/>
      <w:r w:rsidRPr="002F0D80">
        <w:rPr>
          <w:rFonts w:ascii="宋体" w:hAnsi="宋体" w:hint="eastAsia"/>
        </w:rPr>
        <w:t>XDS</w:t>
      </w:r>
      <w:r w:rsidR="00C4009E" w:rsidRPr="002F0D80">
        <w:rPr>
          <w:rFonts w:ascii="宋体" w:hAnsi="宋体" w:hint="eastAsia"/>
        </w:rPr>
        <w:t>文件类型字典</w:t>
      </w:r>
      <w:bookmarkEnd w:id="177"/>
      <w:bookmarkEnd w:id="178"/>
    </w:p>
    <w:p w:rsidR="00C4009E" w:rsidRPr="002F0D80" w:rsidRDefault="00C4009E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3"/>
        <w:gridCol w:w="1961"/>
        <w:gridCol w:w="2790"/>
      </w:tblGrid>
      <w:tr w:rsidR="002F0D80" w:rsidRPr="002F0D80">
        <w:trPr>
          <w:trHeight w:val="497"/>
          <w:jc w:val="center"/>
        </w:trPr>
        <w:tc>
          <w:tcPr>
            <w:tcW w:w="4313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编码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描述</w:t>
            </w:r>
          </w:p>
        </w:tc>
        <w:tc>
          <w:tcPr>
            <w:tcW w:w="2790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备注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4313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COMM-XML</w:t>
            </w:r>
          </w:p>
        </w:tc>
        <w:tc>
          <w:tcPr>
            <w:tcW w:w="196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text/xml</w:t>
            </w:r>
          </w:p>
        </w:tc>
        <w:tc>
          <w:tcPr>
            <w:tcW w:w="2790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XML结构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4313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CDA-XML</w:t>
            </w:r>
          </w:p>
        </w:tc>
        <w:tc>
          <w:tcPr>
            <w:tcW w:w="196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text/xml</w:t>
            </w:r>
          </w:p>
        </w:tc>
        <w:tc>
          <w:tcPr>
            <w:tcW w:w="2790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CDA标准结构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4313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TRANS-XML</w:t>
            </w:r>
          </w:p>
        </w:tc>
        <w:tc>
          <w:tcPr>
            <w:tcW w:w="196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text/xml</w:t>
            </w:r>
          </w:p>
        </w:tc>
        <w:tc>
          <w:tcPr>
            <w:tcW w:w="2790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XML结构，需要转换平台</w:t>
            </w:r>
            <w:r w:rsidR="00E11DB6"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CDA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格式后上传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4313" w:type="dxa"/>
            <w:vAlign w:val="center"/>
          </w:tcPr>
          <w:p w:rsidR="009B4A47" w:rsidRPr="002F0D80" w:rsidRDefault="009B4A4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TRANS-PATH-XML</w:t>
            </w:r>
          </w:p>
        </w:tc>
        <w:tc>
          <w:tcPr>
            <w:tcW w:w="1961" w:type="dxa"/>
            <w:vAlign w:val="center"/>
          </w:tcPr>
          <w:p w:rsidR="009B4A47" w:rsidRPr="002F0D80" w:rsidRDefault="009B4A4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text/xml</w:t>
            </w:r>
          </w:p>
        </w:tc>
        <w:tc>
          <w:tcPr>
            <w:tcW w:w="2790" w:type="dxa"/>
            <w:vAlign w:val="center"/>
          </w:tcPr>
          <w:p w:rsidR="009B4A47" w:rsidRPr="002F0D80" w:rsidRDefault="009B4A4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XML结构，需要转换平台CAD格式后上传,并且填写的是XML文件路径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4313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PDF</w:t>
            </w:r>
          </w:p>
        </w:tc>
        <w:tc>
          <w:tcPr>
            <w:tcW w:w="196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application/pdf</w:t>
            </w:r>
          </w:p>
        </w:tc>
        <w:tc>
          <w:tcPr>
            <w:tcW w:w="2790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PDF结构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4313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HL7</w:t>
            </w:r>
          </w:p>
        </w:tc>
        <w:tc>
          <w:tcPr>
            <w:tcW w:w="196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application/x-hl7</w:t>
            </w:r>
          </w:p>
        </w:tc>
        <w:tc>
          <w:tcPr>
            <w:tcW w:w="2790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HL7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4313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DICOM</w:t>
            </w:r>
          </w:p>
        </w:tc>
        <w:tc>
          <w:tcPr>
            <w:tcW w:w="196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application/dicom</w:t>
            </w:r>
          </w:p>
        </w:tc>
        <w:tc>
          <w:tcPr>
            <w:tcW w:w="2790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DICOM结构</w:t>
            </w:r>
          </w:p>
        </w:tc>
      </w:tr>
      <w:tr w:rsidR="002F0D80" w:rsidRPr="002F0D80">
        <w:trPr>
          <w:trHeight w:val="213"/>
          <w:jc w:val="center"/>
        </w:trPr>
        <w:tc>
          <w:tcPr>
            <w:tcW w:w="4313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GIF</w:t>
            </w:r>
          </w:p>
        </w:tc>
        <w:tc>
          <w:tcPr>
            <w:tcW w:w="196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image/gif</w:t>
            </w:r>
          </w:p>
        </w:tc>
        <w:tc>
          <w:tcPr>
            <w:tcW w:w="2790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图片结构</w:t>
            </w:r>
          </w:p>
        </w:tc>
      </w:tr>
      <w:tr w:rsidR="00C4009E" w:rsidRPr="002F0D80">
        <w:trPr>
          <w:trHeight w:val="213"/>
          <w:jc w:val="center"/>
        </w:trPr>
        <w:tc>
          <w:tcPr>
            <w:tcW w:w="4313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TXT</w:t>
            </w:r>
          </w:p>
        </w:tc>
        <w:tc>
          <w:tcPr>
            <w:tcW w:w="196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text/plain</w:t>
            </w:r>
          </w:p>
        </w:tc>
        <w:tc>
          <w:tcPr>
            <w:tcW w:w="2790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文本格式</w:t>
            </w:r>
          </w:p>
        </w:tc>
      </w:tr>
    </w:tbl>
    <w:p w:rsidR="00C4009E" w:rsidRPr="002F0D80" w:rsidRDefault="00C4009E">
      <w:pPr>
        <w:rPr>
          <w:rFonts w:ascii="宋体" w:hAnsi="宋体"/>
        </w:rPr>
      </w:pPr>
    </w:p>
    <w:p w:rsidR="00C4009E" w:rsidRPr="002F0D80" w:rsidRDefault="001F427E">
      <w:pPr>
        <w:pStyle w:val="2"/>
        <w:spacing w:line="360" w:lineRule="auto"/>
        <w:rPr>
          <w:rFonts w:ascii="宋体" w:hAnsi="宋体"/>
        </w:rPr>
      </w:pPr>
      <w:bookmarkStart w:id="179" w:name="_Toc369870554"/>
      <w:bookmarkStart w:id="180" w:name="_Toc489622232"/>
      <w:r w:rsidRPr="002F0D80">
        <w:rPr>
          <w:rFonts w:ascii="宋体" w:hAnsi="宋体" w:hint="eastAsia"/>
        </w:rPr>
        <w:t>ADcoGate</w:t>
      </w:r>
      <w:r w:rsidR="00C4009E" w:rsidRPr="002F0D80">
        <w:rPr>
          <w:rFonts w:ascii="宋体" w:hAnsi="宋体" w:hint="eastAsia"/>
        </w:rPr>
        <w:t>荷载子类型字典</w:t>
      </w:r>
      <w:bookmarkEnd w:id="179"/>
      <w:bookmarkEnd w:id="18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4"/>
        <w:gridCol w:w="2976"/>
        <w:gridCol w:w="2956"/>
      </w:tblGrid>
      <w:tr w:rsidR="002F0D80" w:rsidRPr="002F0D80" w:rsidTr="00BE4F1F">
        <w:trPr>
          <w:trHeight w:val="497"/>
          <w:jc w:val="center"/>
        </w:trPr>
        <w:tc>
          <w:tcPr>
            <w:tcW w:w="3094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编码</w:t>
            </w:r>
          </w:p>
        </w:tc>
        <w:tc>
          <w:tcPr>
            <w:tcW w:w="2976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描述</w:t>
            </w:r>
          </w:p>
        </w:tc>
        <w:tc>
          <w:tcPr>
            <w:tcW w:w="2956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备注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09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ADD</w:t>
            </w:r>
          </w:p>
        </w:tc>
        <w:tc>
          <w:tcPr>
            <w:tcW w:w="2976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95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上传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09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UPDATE</w:t>
            </w:r>
          </w:p>
        </w:tc>
        <w:tc>
          <w:tcPr>
            <w:tcW w:w="2976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95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更新</w:t>
            </w:r>
          </w:p>
        </w:tc>
      </w:tr>
      <w:tr w:rsidR="00087633" w:rsidRPr="002F0D80" w:rsidTr="00BE4F1F">
        <w:trPr>
          <w:trHeight w:val="213"/>
          <w:jc w:val="center"/>
        </w:trPr>
        <w:tc>
          <w:tcPr>
            <w:tcW w:w="3094" w:type="dxa"/>
            <w:vAlign w:val="center"/>
          </w:tcPr>
          <w:p w:rsidR="00087633" w:rsidRPr="002F0D80" w:rsidRDefault="0008763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ABANBON</w:t>
            </w:r>
          </w:p>
        </w:tc>
        <w:tc>
          <w:tcPr>
            <w:tcW w:w="2976" w:type="dxa"/>
            <w:vAlign w:val="center"/>
          </w:tcPr>
          <w:p w:rsidR="00087633" w:rsidRPr="002F0D80" w:rsidRDefault="0008763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956" w:type="dxa"/>
            <w:vAlign w:val="center"/>
          </w:tcPr>
          <w:p w:rsidR="00087633" w:rsidRPr="002F0D80" w:rsidRDefault="0008763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作废</w:t>
            </w:r>
          </w:p>
        </w:tc>
      </w:tr>
    </w:tbl>
    <w:p w:rsidR="00C4009E" w:rsidRPr="002F0D80" w:rsidRDefault="00C4009E">
      <w:pPr>
        <w:rPr>
          <w:rFonts w:ascii="宋体" w:hAnsi="宋体"/>
        </w:rPr>
      </w:pPr>
    </w:p>
    <w:p w:rsidR="00C4009E" w:rsidRPr="002F0D80" w:rsidRDefault="001F427E">
      <w:pPr>
        <w:pStyle w:val="2"/>
        <w:spacing w:line="360" w:lineRule="auto"/>
        <w:rPr>
          <w:rFonts w:ascii="宋体" w:hAnsi="宋体"/>
        </w:rPr>
      </w:pPr>
      <w:bookmarkStart w:id="181" w:name="_Toc369870555"/>
      <w:bookmarkStart w:id="182" w:name="_Toc489622233"/>
      <w:r w:rsidRPr="002F0D80">
        <w:rPr>
          <w:rFonts w:ascii="宋体" w:hAnsi="宋体" w:hint="eastAsia"/>
        </w:rPr>
        <w:t>ADocGate</w:t>
      </w:r>
      <w:r w:rsidR="00C4009E" w:rsidRPr="002F0D80">
        <w:rPr>
          <w:rFonts w:ascii="宋体" w:hAnsi="宋体" w:hint="eastAsia"/>
        </w:rPr>
        <w:t>荷载类型字典</w:t>
      </w:r>
      <w:bookmarkEnd w:id="181"/>
      <w:bookmarkEnd w:id="18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991"/>
        <w:gridCol w:w="113"/>
        <w:gridCol w:w="2863"/>
        <w:gridCol w:w="113"/>
        <w:gridCol w:w="2853"/>
        <w:gridCol w:w="113"/>
      </w:tblGrid>
      <w:tr w:rsidR="002F0D80" w:rsidRPr="002F0D80" w:rsidTr="00BE4F1F">
        <w:trPr>
          <w:gridAfter w:val="1"/>
          <w:wAfter w:w="113" w:type="dxa"/>
          <w:trHeight w:val="497"/>
          <w:jc w:val="center"/>
        </w:trPr>
        <w:tc>
          <w:tcPr>
            <w:tcW w:w="3104" w:type="dxa"/>
            <w:gridSpan w:val="2"/>
            <w:shd w:val="clear" w:color="auto" w:fill="FFFFFF"/>
            <w:vAlign w:val="center"/>
          </w:tcPr>
          <w:p w:rsidR="00BE4F1F" w:rsidRPr="002F0D80" w:rsidRDefault="00BE4F1F" w:rsidP="00FA2AB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编码</w:t>
            </w:r>
          </w:p>
        </w:tc>
        <w:tc>
          <w:tcPr>
            <w:tcW w:w="2976" w:type="dxa"/>
            <w:gridSpan w:val="2"/>
            <w:shd w:val="clear" w:color="auto" w:fill="FFFFFF"/>
            <w:vAlign w:val="center"/>
          </w:tcPr>
          <w:p w:rsidR="00BE4F1F" w:rsidRPr="002F0D80" w:rsidRDefault="00BE4F1F" w:rsidP="00FA2AB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描述</w:t>
            </w:r>
          </w:p>
        </w:tc>
        <w:tc>
          <w:tcPr>
            <w:tcW w:w="2966" w:type="dxa"/>
            <w:gridSpan w:val="2"/>
            <w:shd w:val="clear" w:color="auto" w:fill="FFFFFF"/>
            <w:vAlign w:val="center"/>
          </w:tcPr>
          <w:p w:rsidR="00BE4F1F" w:rsidRPr="002F0D80" w:rsidRDefault="00BE4F1F" w:rsidP="00FA2AB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系统来源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XDS.LISBG</w:t>
            </w:r>
          </w:p>
        </w:tc>
        <w:tc>
          <w:tcPr>
            <w:tcW w:w="2976" w:type="dxa"/>
            <w:gridSpan w:val="2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检验报告</w:t>
            </w:r>
          </w:p>
        </w:tc>
        <w:tc>
          <w:tcPr>
            <w:tcW w:w="2966" w:type="dxa"/>
            <w:gridSpan w:val="2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检验系统</w:t>
            </w:r>
          </w:p>
        </w:tc>
      </w:tr>
      <w:tr w:rsidR="00D83B63" w:rsidRPr="00BC4749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D83B63" w:rsidRPr="00F24150" w:rsidRDefault="00BC4749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24150">
              <w:rPr>
                <w:rFonts w:ascii="宋体" w:hAnsi="宋体" w:cs="Calibri" w:hint="eastAsia"/>
                <w:kern w:val="0"/>
                <w:sz w:val="18"/>
                <w:szCs w:val="18"/>
              </w:rPr>
              <w:t>XDS.</w:t>
            </w:r>
            <w:r w:rsidRPr="00F24150">
              <w:rPr>
                <w:rFonts w:ascii="宋体" w:hAnsi="宋体" w:cs="Calibri"/>
                <w:kern w:val="0"/>
                <w:sz w:val="18"/>
                <w:szCs w:val="18"/>
              </w:rPr>
              <w:t>BacteriaLISBG</w:t>
            </w:r>
          </w:p>
        </w:tc>
        <w:tc>
          <w:tcPr>
            <w:tcW w:w="2976" w:type="dxa"/>
            <w:gridSpan w:val="2"/>
            <w:vAlign w:val="center"/>
          </w:tcPr>
          <w:p w:rsidR="00D83B63" w:rsidRPr="00F24150" w:rsidRDefault="00BC4749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24150">
              <w:rPr>
                <w:rFonts w:ascii="宋体" w:hAnsi="宋体" w:cs="Calibri" w:hint="eastAsia"/>
                <w:kern w:val="0"/>
                <w:sz w:val="18"/>
                <w:szCs w:val="18"/>
              </w:rPr>
              <w:t>细菌类</w:t>
            </w:r>
            <w:r w:rsidR="00D83B63" w:rsidRPr="00F24150">
              <w:rPr>
                <w:rFonts w:ascii="宋体" w:hAnsi="宋体" w:cs="Calibri" w:hint="eastAsia"/>
                <w:kern w:val="0"/>
                <w:sz w:val="18"/>
                <w:szCs w:val="18"/>
              </w:rPr>
              <w:t>检验报告</w:t>
            </w:r>
          </w:p>
        </w:tc>
        <w:tc>
          <w:tcPr>
            <w:tcW w:w="2966" w:type="dxa"/>
            <w:gridSpan w:val="2"/>
            <w:vAlign w:val="center"/>
          </w:tcPr>
          <w:p w:rsidR="00D83B63" w:rsidRPr="00F24150" w:rsidRDefault="00BC4749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F24150">
              <w:rPr>
                <w:rFonts w:ascii="宋体" w:hAnsi="宋体" w:cs="Calibri" w:hint="eastAsia"/>
                <w:kern w:val="0"/>
                <w:sz w:val="18"/>
                <w:szCs w:val="18"/>
              </w:rPr>
              <w:t>检验系统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XDS.RISBG</w:t>
            </w:r>
          </w:p>
        </w:tc>
        <w:tc>
          <w:tcPr>
            <w:tcW w:w="2976" w:type="dxa"/>
            <w:gridSpan w:val="2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检查报告</w:t>
            </w:r>
          </w:p>
        </w:tc>
        <w:tc>
          <w:tcPr>
            <w:tcW w:w="2966" w:type="dxa"/>
            <w:gridSpan w:val="2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检查系统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XDS.USBG</w:t>
            </w:r>
          </w:p>
        </w:tc>
        <w:tc>
          <w:tcPr>
            <w:tcW w:w="2976" w:type="dxa"/>
            <w:gridSpan w:val="2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超声报告</w:t>
            </w:r>
          </w:p>
        </w:tc>
        <w:tc>
          <w:tcPr>
            <w:tcW w:w="2966" w:type="dxa"/>
            <w:gridSpan w:val="2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超声系统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4B0566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XDS.LYUSBG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4B0566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蓝韵超声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报告</w:t>
            </w:r>
          </w:p>
        </w:tc>
        <w:tc>
          <w:tcPr>
            <w:tcW w:w="2966" w:type="dxa"/>
            <w:gridSpan w:val="2"/>
            <w:vAlign w:val="center"/>
          </w:tcPr>
          <w:p w:rsidR="0096552E" w:rsidRPr="002F0D80" w:rsidRDefault="0096552E" w:rsidP="004B0566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蓝韵超声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系统（历史数据）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XDS.PISBG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病理报告</w:t>
            </w:r>
          </w:p>
        </w:tc>
        <w:tc>
          <w:tcPr>
            <w:tcW w:w="296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病理系统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XDS.EISBG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内镜报告</w:t>
            </w:r>
          </w:p>
        </w:tc>
        <w:tc>
          <w:tcPr>
            <w:tcW w:w="296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内镜系统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XDS.OPERATIONREQUEST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手术申请</w:t>
            </w:r>
          </w:p>
        </w:tc>
        <w:tc>
          <w:tcPr>
            <w:tcW w:w="296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</w:t>
            </w:r>
            <w:r w:rsidRPr="002F0D80">
              <w:rPr>
                <w:rFonts w:ascii="宋体" w:hAnsi="宋体"/>
                <w:sz w:val="18"/>
                <w:szCs w:val="18"/>
              </w:rPr>
              <w:t>USEBLOODREQUEST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用</w:t>
            </w: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血申请</w:t>
            </w:r>
            <w:proofErr w:type="gramEnd"/>
          </w:p>
        </w:tc>
        <w:tc>
          <w:tcPr>
            <w:tcW w:w="296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</w:t>
            </w:r>
            <w:r w:rsidRPr="002F0D80">
              <w:rPr>
                <w:rFonts w:ascii="宋体" w:hAnsi="宋体" w:cs="Arial"/>
                <w:sz w:val="18"/>
                <w:szCs w:val="18"/>
              </w:rPr>
              <w:t>INFECTIOUSDISEASEREQUEST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传染病</w:t>
            </w: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报卡申请</w:t>
            </w:r>
            <w:proofErr w:type="gramEnd"/>
          </w:p>
        </w:tc>
        <w:tc>
          <w:tcPr>
            <w:tcW w:w="296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C46100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XDS.RISRequest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检查申请</w:t>
            </w:r>
          </w:p>
        </w:tc>
        <w:tc>
          <w:tcPr>
            <w:tcW w:w="2966" w:type="dxa"/>
            <w:gridSpan w:val="2"/>
          </w:tcPr>
          <w:p w:rsidR="0096552E" w:rsidRPr="002F0D80" w:rsidRDefault="0096552E" w:rsidP="00BD6219">
            <w:pPr>
              <w:jc w:val="center"/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C46100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BD621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XDS.LISRequest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检验申请</w:t>
            </w:r>
          </w:p>
        </w:tc>
        <w:tc>
          <w:tcPr>
            <w:tcW w:w="2966" w:type="dxa"/>
            <w:gridSpan w:val="2"/>
          </w:tcPr>
          <w:p w:rsidR="0096552E" w:rsidRPr="002F0D80" w:rsidRDefault="0096552E" w:rsidP="00BD6219">
            <w:pPr>
              <w:jc w:val="center"/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C46100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PISRequest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病理申请</w:t>
            </w:r>
          </w:p>
        </w:tc>
        <w:tc>
          <w:tcPr>
            <w:tcW w:w="2966" w:type="dxa"/>
            <w:gridSpan w:val="2"/>
          </w:tcPr>
          <w:p w:rsidR="0096552E" w:rsidRPr="002F0D80" w:rsidRDefault="0096552E" w:rsidP="00BD6219">
            <w:pPr>
              <w:jc w:val="center"/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C46100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XDS.USRequest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超声申请</w:t>
            </w:r>
          </w:p>
        </w:tc>
        <w:tc>
          <w:tcPr>
            <w:tcW w:w="2966" w:type="dxa"/>
            <w:gridSpan w:val="2"/>
          </w:tcPr>
          <w:p w:rsidR="0096552E" w:rsidRPr="002F0D80" w:rsidRDefault="0096552E" w:rsidP="00BD6219">
            <w:pPr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XDS.EISRequest</w:t>
            </w:r>
          </w:p>
        </w:tc>
        <w:tc>
          <w:tcPr>
            <w:tcW w:w="297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内镜申请</w:t>
            </w:r>
          </w:p>
        </w:tc>
        <w:tc>
          <w:tcPr>
            <w:tcW w:w="2966" w:type="dxa"/>
            <w:gridSpan w:val="2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XDS.UR2.RISBG</w:t>
            </w:r>
          </w:p>
        </w:tc>
        <w:tc>
          <w:tcPr>
            <w:tcW w:w="2976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检查报告</w:t>
            </w:r>
          </w:p>
        </w:tc>
        <w:tc>
          <w:tcPr>
            <w:tcW w:w="2966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岱嘉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UniReport2.0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XDS.UR2.USBG</w:t>
            </w:r>
          </w:p>
        </w:tc>
        <w:tc>
          <w:tcPr>
            <w:tcW w:w="2976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超声报告</w:t>
            </w:r>
          </w:p>
        </w:tc>
        <w:tc>
          <w:tcPr>
            <w:tcW w:w="2966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岱嘉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UniReport2.0</w:t>
            </w:r>
          </w:p>
        </w:tc>
      </w:tr>
      <w:tr w:rsidR="002F0D80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XDS.UR2.EISBG</w:t>
            </w:r>
          </w:p>
        </w:tc>
        <w:tc>
          <w:tcPr>
            <w:tcW w:w="2976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内镜报告</w:t>
            </w:r>
          </w:p>
        </w:tc>
        <w:tc>
          <w:tcPr>
            <w:tcW w:w="2966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岱嘉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UniReport2.0</w:t>
            </w:r>
          </w:p>
        </w:tc>
      </w:tr>
      <w:tr w:rsidR="00D15388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A04977" w:rsidRPr="002F0D80" w:rsidRDefault="00A04977" w:rsidP="00A0497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XDS.UR2.NUCLEARBG</w:t>
            </w:r>
          </w:p>
        </w:tc>
        <w:tc>
          <w:tcPr>
            <w:tcW w:w="2976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核医学报告</w:t>
            </w:r>
          </w:p>
        </w:tc>
        <w:tc>
          <w:tcPr>
            <w:tcW w:w="2966" w:type="dxa"/>
            <w:gridSpan w:val="2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岱嘉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UniReport2.0</w:t>
            </w:r>
          </w:p>
        </w:tc>
      </w:tr>
      <w:tr w:rsidR="0044563A" w:rsidRPr="002F0D80" w:rsidTr="0044563A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44563A" w:rsidRPr="002F0D80" w:rsidRDefault="0044563A" w:rsidP="0044563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XDS.UR2.EIS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EBHK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BG</w:t>
            </w:r>
          </w:p>
        </w:tc>
        <w:tc>
          <w:tcPr>
            <w:tcW w:w="2976" w:type="dxa"/>
            <w:gridSpan w:val="2"/>
            <w:vAlign w:val="center"/>
          </w:tcPr>
          <w:p w:rsidR="0044563A" w:rsidRPr="002F0D80" w:rsidRDefault="0044563A" w:rsidP="0044563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内镜报告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-耳鼻喉科</w:t>
            </w:r>
          </w:p>
        </w:tc>
        <w:tc>
          <w:tcPr>
            <w:tcW w:w="2966" w:type="dxa"/>
            <w:gridSpan w:val="2"/>
            <w:vAlign w:val="center"/>
          </w:tcPr>
          <w:p w:rsidR="0044563A" w:rsidRPr="002F0D80" w:rsidRDefault="0044563A" w:rsidP="0044563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岱嘉</w:t>
            </w:r>
            <w:proofErr w:type="gramEnd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UniReport2.0</w:t>
            </w:r>
          </w:p>
        </w:tc>
      </w:tr>
      <w:tr w:rsidR="004E56A6" w:rsidRPr="002F0D80" w:rsidTr="00040123">
        <w:trPr>
          <w:gridBefore w:val="1"/>
          <w:wBefore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4E56A6" w:rsidRPr="00EA5DB5" w:rsidRDefault="004E56A6" w:rsidP="00040123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EA5DB5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XDS.</w:t>
            </w:r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LJ</w:t>
            </w:r>
            <w:r w:rsidRPr="00EA5DB5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PISBG</w:t>
            </w:r>
          </w:p>
        </w:tc>
        <w:tc>
          <w:tcPr>
            <w:tcW w:w="2976" w:type="dxa"/>
            <w:gridSpan w:val="2"/>
            <w:vAlign w:val="center"/>
          </w:tcPr>
          <w:p w:rsidR="004E56A6" w:rsidRPr="00EA5DB5" w:rsidRDefault="004E56A6" w:rsidP="00040123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朗</w:t>
            </w:r>
            <w:proofErr w:type="gramStart"/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珈</w:t>
            </w:r>
            <w:proofErr w:type="gramEnd"/>
            <w:r w:rsidRPr="00EA5DB5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病理报告</w:t>
            </w:r>
          </w:p>
        </w:tc>
        <w:tc>
          <w:tcPr>
            <w:tcW w:w="2966" w:type="dxa"/>
            <w:gridSpan w:val="2"/>
          </w:tcPr>
          <w:p w:rsidR="004E56A6" w:rsidRPr="00EA5DB5" w:rsidRDefault="00C64B46" w:rsidP="00040123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朗</w:t>
            </w:r>
            <w:proofErr w:type="gramStart"/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珈</w:t>
            </w:r>
            <w:proofErr w:type="gramEnd"/>
            <w:r w:rsidRPr="00EA5DB5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病理</w:t>
            </w:r>
          </w:p>
        </w:tc>
      </w:tr>
      <w:tr w:rsidR="0044563A" w:rsidRPr="002F0D80" w:rsidTr="00BE4F1F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44563A" w:rsidRPr="002F0D80" w:rsidRDefault="0044563A" w:rsidP="00A0497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vAlign w:val="center"/>
          </w:tcPr>
          <w:p w:rsidR="0044563A" w:rsidRPr="002F0D80" w:rsidRDefault="0044563A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966" w:type="dxa"/>
            <w:gridSpan w:val="2"/>
            <w:vAlign w:val="center"/>
          </w:tcPr>
          <w:p w:rsidR="0044563A" w:rsidRPr="002F0D80" w:rsidRDefault="0044563A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</w:tbl>
    <w:p w:rsidR="00C4009E" w:rsidRPr="002F0D80" w:rsidRDefault="00C4009E">
      <w:pPr>
        <w:rPr>
          <w:rFonts w:ascii="宋体" w:hAnsi="宋体"/>
        </w:rPr>
      </w:pPr>
    </w:p>
    <w:p w:rsidR="00C4009E" w:rsidRPr="002F0D80" w:rsidRDefault="00C4009E">
      <w:pPr>
        <w:pStyle w:val="2"/>
        <w:tabs>
          <w:tab w:val="clear" w:pos="576"/>
        </w:tabs>
        <w:spacing w:line="360" w:lineRule="auto"/>
        <w:rPr>
          <w:rFonts w:ascii="宋体" w:hAnsi="宋体"/>
        </w:rPr>
      </w:pPr>
      <w:bookmarkStart w:id="183" w:name="_Toc340870255"/>
      <w:bookmarkStart w:id="184" w:name="_Toc369870556"/>
      <w:bookmarkStart w:id="185" w:name="_Toc489622234"/>
      <w:bookmarkStart w:id="186" w:name="_Toc355517380"/>
      <w:bookmarkStart w:id="187" w:name="_Toc355728318"/>
      <w:bookmarkStart w:id="188" w:name="_Toc355794125"/>
      <w:r w:rsidRPr="002F0D80">
        <w:rPr>
          <w:rFonts w:ascii="宋体" w:hAnsi="宋体" w:hint="eastAsia"/>
        </w:rPr>
        <w:t>诊断状态字典表</w:t>
      </w:r>
      <w:bookmarkEnd w:id="183"/>
      <w:bookmarkEnd w:id="184"/>
      <w:bookmarkEnd w:id="185"/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0"/>
        <w:gridCol w:w="3469"/>
        <w:gridCol w:w="2383"/>
      </w:tblGrid>
      <w:tr w:rsidR="002F0D80" w:rsidRPr="002F0D80">
        <w:trPr>
          <w:trHeight w:val="27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3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2F0D80" w:rsidRPr="002F0D80">
        <w:trPr>
          <w:trHeight w:val="27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NE</w:t>
            </w:r>
          </w:p>
        </w:tc>
        <w:tc>
          <w:tcPr>
            <w:tcW w:w="3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negative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阴性</w:t>
            </w:r>
          </w:p>
        </w:tc>
      </w:tr>
      <w:tr w:rsidR="002F0D80" w:rsidRPr="002F0D80">
        <w:trPr>
          <w:trHeight w:val="27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PO</w:t>
            </w:r>
          </w:p>
        </w:tc>
        <w:tc>
          <w:tcPr>
            <w:tcW w:w="3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positive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阳性</w:t>
            </w:r>
          </w:p>
        </w:tc>
      </w:tr>
      <w:tr w:rsidR="002F0D80" w:rsidRPr="002F0D80">
        <w:trPr>
          <w:trHeight w:val="27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UN</w:t>
            </w:r>
          </w:p>
        </w:tc>
        <w:tc>
          <w:tcPr>
            <w:tcW w:w="3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unknown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未知</w:t>
            </w:r>
          </w:p>
        </w:tc>
      </w:tr>
      <w:tr w:rsidR="002F0D80" w:rsidRPr="002F0D80">
        <w:trPr>
          <w:trHeight w:val="27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OT</w:t>
            </w:r>
          </w:p>
        </w:tc>
        <w:tc>
          <w:tcPr>
            <w:tcW w:w="3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other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</w:p>
        </w:tc>
      </w:tr>
    </w:tbl>
    <w:p w:rsidR="00C4009E" w:rsidRPr="002F0D80" w:rsidRDefault="00C4009E"/>
    <w:p w:rsidR="00C4009E" w:rsidRDefault="00C4009E" w:rsidP="001F427E">
      <w:pPr>
        <w:pStyle w:val="2"/>
        <w:tabs>
          <w:tab w:val="clear" w:pos="576"/>
        </w:tabs>
        <w:spacing w:line="360" w:lineRule="auto"/>
        <w:rPr>
          <w:rFonts w:ascii="宋体" w:hAnsi="宋体"/>
        </w:rPr>
      </w:pPr>
      <w:bookmarkStart w:id="189" w:name="_Toc369870557"/>
      <w:bookmarkStart w:id="190" w:name="_Toc489622235"/>
      <w:r w:rsidRPr="002F0D80">
        <w:rPr>
          <w:rFonts w:ascii="宋体" w:hAnsi="宋体" w:hint="eastAsia"/>
        </w:rPr>
        <w:t>系统域字典表</w:t>
      </w:r>
      <w:bookmarkEnd w:id="186"/>
      <w:bookmarkEnd w:id="187"/>
      <w:bookmarkEnd w:id="188"/>
      <w:bookmarkEnd w:id="189"/>
      <w:bookmarkEnd w:id="190"/>
    </w:p>
    <w:tbl>
      <w:tblPr>
        <w:tblW w:w="90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4028"/>
        <w:gridCol w:w="3516"/>
      </w:tblGrid>
      <w:tr w:rsidR="005239DC" w:rsidTr="00040123">
        <w:trPr>
          <w:trHeight w:val="270"/>
          <w:jc w:val="center"/>
        </w:trPr>
        <w:tc>
          <w:tcPr>
            <w:tcW w:w="1551" w:type="dxa"/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>
              <w:rPr>
                <w:rFonts w:ascii="宋体" w:hAnsi="宋体" w:cs="Calibri" w:hint="eastAsia"/>
                <w:bCs/>
                <w:sz w:val="18"/>
                <w:szCs w:val="18"/>
              </w:rPr>
              <w:t>机构名编码</w:t>
            </w:r>
          </w:p>
        </w:tc>
        <w:tc>
          <w:tcPr>
            <w:tcW w:w="40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>
              <w:rPr>
                <w:rFonts w:ascii="宋体" w:hAnsi="宋体" w:cs="Calibri" w:hint="eastAsia"/>
                <w:bCs/>
                <w:sz w:val="18"/>
                <w:szCs w:val="18"/>
              </w:rPr>
              <w:t>机构名描述</w:t>
            </w:r>
          </w:p>
        </w:tc>
        <w:tc>
          <w:tcPr>
            <w:tcW w:w="3516" w:type="dxa"/>
            <w:tcBorders>
              <w:left w:val="nil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域机构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>ID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GZZSYKDXFSDYYY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中山大学附属第一医院</w:t>
            </w:r>
          </w:p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-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岱嘉医疗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信息交互平台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>
              <w:rPr>
                <w:rFonts w:ascii="宋体" w:hAnsi="宋体" w:cs="Calibri" w:hint="eastAsia"/>
                <w:sz w:val="18"/>
                <w:szCs w:val="18"/>
              </w:rPr>
              <w:t>.1</w:t>
            </w:r>
          </w:p>
        </w:tc>
      </w:tr>
      <w:tr w:rsidR="005239DC" w:rsidRPr="00696F88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696F88" w:rsidRDefault="005239DC" w:rsidP="00040123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HiUP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696F88" w:rsidRDefault="005239DC" w:rsidP="00040123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消息推送平台域ID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696F88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 w:rsidRPr="00696F88">
              <w:rPr>
                <w:rFonts w:ascii="宋体" w:hAnsi="宋体" w:cs="Calibri"/>
                <w:color w:val="FF0000"/>
                <w:sz w:val="18"/>
                <w:szCs w:val="18"/>
              </w:rPr>
              <w:t>2.16.840.1.113883.4.487.2.</w:t>
            </w:r>
            <w:r w:rsidRPr="00696F88">
              <w:rPr>
                <w:rFonts w:ascii="宋体" w:hAnsi="宋体" w:cs="Calibri" w:hint="eastAsia"/>
                <w:color w:val="FF0000"/>
                <w:sz w:val="18"/>
                <w:szCs w:val="18"/>
              </w:rPr>
              <w:t>1.3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医院信息系统-住院号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HIS-MZ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门诊号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191" w:name="OLE_LINK132"/>
            <w:bookmarkStart w:id="192" w:name="OLE_LINK133"/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1</w:t>
            </w:r>
            <w:bookmarkEnd w:id="191"/>
            <w:bookmarkEnd w:id="192"/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HIS-MZLS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门诊流水号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4.2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4.4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</w:t>
            </w:r>
            <w:r>
              <w:rPr>
                <w:rFonts w:ascii="宋体" w:hAnsi="宋体" w:hint="eastAsia"/>
                <w:sz w:val="18"/>
                <w:szCs w:val="18"/>
              </w:rPr>
              <w:t>TJ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193" w:name="OLE_LINK50"/>
            <w:bookmarkStart w:id="194" w:name="OLE_LINK51"/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体检号</w:t>
            </w:r>
            <w:bookmarkEnd w:id="193"/>
            <w:bookmarkEnd w:id="194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</w:t>
            </w: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>
              <w:rPr>
                <w:rFonts w:ascii="宋体" w:hAnsi="宋体"/>
                <w:sz w:val="18"/>
                <w:szCs w:val="18"/>
              </w:rPr>
              <w:t>JLS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4.6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</w:t>
            </w:r>
            <w:r>
              <w:rPr>
                <w:rFonts w:ascii="宋体" w:hAnsi="宋体" w:hint="eastAsia"/>
                <w:sz w:val="18"/>
                <w:szCs w:val="18"/>
              </w:rPr>
              <w:t>JZ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急诊号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7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HIS-JZLS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急诊流水号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4.8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195" w:name="OLE_LINK52"/>
            <w:bookmarkStart w:id="196" w:name="OLE_LINK53"/>
            <w:r>
              <w:rPr>
                <w:rFonts w:ascii="宋体" w:hAnsi="宋体" w:hint="eastAsia"/>
                <w:sz w:val="18"/>
                <w:szCs w:val="18"/>
              </w:rPr>
              <w:t>实验室信息系统</w:t>
            </w:r>
            <w:bookmarkEnd w:id="195"/>
            <w:bookmarkEnd w:id="196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5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实验室信息系统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病人流水号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5.2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197" w:name="OLE_LINK54"/>
            <w:bookmarkStart w:id="198" w:name="OLE_LINK55"/>
            <w:bookmarkStart w:id="199" w:name="OLE_LINK56"/>
            <w:r>
              <w:rPr>
                <w:rFonts w:ascii="宋体" w:hAnsi="宋体" w:hint="eastAsia"/>
                <w:sz w:val="18"/>
                <w:szCs w:val="18"/>
              </w:rPr>
              <w:t>放射科信息系统</w:t>
            </w:r>
            <w:bookmarkEnd w:id="197"/>
            <w:bookmarkEnd w:id="198"/>
            <w:bookmarkEnd w:id="199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RIS-FSKLS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放射科信息系统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放射科流水号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6.2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EMR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00" w:name="OLE_LINK57"/>
            <w:bookmarkStart w:id="201" w:name="OLE_LINK58"/>
            <w:bookmarkStart w:id="202" w:name="OLE_LINK59"/>
            <w:r>
              <w:rPr>
                <w:rFonts w:ascii="宋体" w:hAnsi="宋体" w:hint="eastAsia"/>
                <w:sz w:val="18"/>
                <w:szCs w:val="18"/>
              </w:rPr>
              <w:t>电子病历系统</w:t>
            </w:r>
            <w:bookmarkEnd w:id="200"/>
            <w:bookmarkEnd w:id="201"/>
            <w:bookmarkEnd w:id="202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1.7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EMR-ZYLS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电子病历系统-住院流水号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1.7</w:t>
            </w:r>
            <w:r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MRICU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03" w:name="OLE_LINK60"/>
            <w:bookmarkStart w:id="204" w:name="OLE_LINK61"/>
            <w:bookmarkStart w:id="205" w:name="OLE_LINK62"/>
            <w:r>
              <w:rPr>
                <w:rFonts w:ascii="宋体" w:hAnsi="宋体" w:hint="eastAsia"/>
                <w:sz w:val="18"/>
                <w:szCs w:val="18"/>
              </w:rPr>
              <w:t>ICU</w:t>
            </w:r>
            <w:r w:rsidRPr="00A31DE9">
              <w:rPr>
                <w:rFonts w:ascii="宋体" w:hAnsi="宋体" w:hint="eastAsia"/>
                <w:sz w:val="18"/>
                <w:szCs w:val="18"/>
              </w:rPr>
              <w:t>系统</w:t>
            </w:r>
            <w:bookmarkEnd w:id="203"/>
            <w:bookmarkEnd w:id="204"/>
            <w:bookmarkEnd w:id="205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8</w:t>
            </w:r>
          </w:p>
        </w:tc>
      </w:tr>
      <w:tr w:rsidR="005239DC" w:rsidRPr="00A31DE9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A31DE9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MRICU-ZYLS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A31DE9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ICU</w:t>
            </w:r>
            <w:r w:rsidRPr="00A31DE9">
              <w:rPr>
                <w:rFonts w:ascii="宋体" w:hAnsi="宋体" w:hint="eastAsia"/>
                <w:sz w:val="18"/>
                <w:szCs w:val="18"/>
              </w:rPr>
              <w:t>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A31DE9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8</w:t>
            </w:r>
            <w:r w:rsidRPr="00A31DE9"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5239DC" w:rsidRPr="00A31DE9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06" w:name="OLE_LINK66"/>
            <w:bookmarkStart w:id="207" w:name="OLE_LINK67"/>
            <w:bookmarkStart w:id="208" w:name="OLE_LINK68"/>
            <w:r>
              <w:rPr>
                <w:rFonts w:ascii="宋体" w:hAnsi="宋体" w:hint="eastAsia"/>
                <w:sz w:val="18"/>
                <w:szCs w:val="18"/>
              </w:rPr>
              <w:t>病理系统</w:t>
            </w:r>
            <w:bookmarkEnd w:id="206"/>
            <w:bookmarkEnd w:id="207"/>
            <w:bookmarkEnd w:id="208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A31DE9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9</w:t>
            </w:r>
          </w:p>
        </w:tc>
      </w:tr>
      <w:tr w:rsidR="005239DC" w:rsidRPr="00A31DE9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PIS-BLKLS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病理系统-病理科流水号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A31DE9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A31DE9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A31DE9"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 w:hint="eastAsia"/>
                <w:sz w:val="18"/>
                <w:szCs w:val="18"/>
              </w:rPr>
              <w:t>9.2</w:t>
            </w:r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09" w:name="OLE_LINK72"/>
            <w:bookmarkStart w:id="210" w:name="OLE_LINK73"/>
            <w:bookmarkStart w:id="211" w:name="OLE_LINK74"/>
            <w:r w:rsidRPr="00BE56AB">
              <w:rPr>
                <w:rFonts w:ascii="宋体" w:hAnsi="宋体" w:hint="eastAsia"/>
                <w:sz w:val="18"/>
                <w:szCs w:val="18"/>
              </w:rPr>
              <w:t>MobileNursing</w:t>
            </w:r>
            <w:bookmarkEnd w:id="209"/>
            <w:bookmarkEnd w:id="210"/>
            <w:bookmarkEnd w:id="211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12" w:name="OLE_LINK63"/>
            <w:bookmarkStart w:id="213" w:name="OLE_LINK64"/>
            <w:bookmarkStart w:id="214" w:name="OLE_LINK65"/>
            <w:r w:rsidRPr="00BE56AB">
              <w:rPr>
                <w:rFonts w:ascii="宋体" w:hAnsi="宋体" w:hint="eastAsia"/>
                <w:sz w:val="18"/>
                <w:szCs w:val="18"/>
              </w:rPr>
              <w:t>移动护理</w:t>
            </w:r>
            <w:bookmarkEnd w:id="212"/>
            <w:bookmarkEnd w:id="213"/>
            <w:bookmarkEnd w:id="214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215" w:name="OLE_LINK69"/>
            <w:bookmarkStart w:id="216" w:name="OLE_LINK70"/>
            <w:bookmarkStart w:id="217" w:name="OLE_LINK71"/>
            <w:r w:rsidRPr="00BE56AB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BE56AB">
              <w:rPr>
                <w:rFonts w:ascii="宋体" w:hAnsi="宋体" w:cs="Calibri" w:hint="eastAsia"/>
                <w:sz w:val="18"/>
                <w:szCs w:val="18"/>
              </w:rPr>
              <w:t>1.10</w:t>
            </w:r>
            <w:bookmarkEnd w:id="215"/>
            <w:bookmarkEnd w:id="216"/>
            <w:bookmarkEnd w:id="217"/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MobileNursing-ZYLS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移动护理-住院流水号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E56AB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BE56AB">
              <w:rPr>
                <w:rFonts w:ascii="宋体" w:hAnsi="宋体" w:cs="Calibri" w:hint="eastAsia"/>
                <w:sz w:val="18"/>
                <w:szCs w:val="18"/>
              </w:rPr>
              <w:t>1.10.2</w:t>
            </w:r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18" w:name="OLE_LINK86"/>
            <w:bookmarkStart w:id="219" w:name="OLE_LINK87"/>
            <w:bookmarkStart w:id="220" w:name="OLE_LINK88"/>
            <w:r w:rsidRPr="00BE56AB">
              <w:rPr>
                <w:rFonts w:ascii="宋体" w:hAnsi="宋体" w:hint="eastAsia"/>
                <w:sz w:val="18"/>
                <w:szCs w:val="18"/>
              </w:rPr>
              <w:t>HEIS</w:t>
            </w:r>
            <w:bookmarkEnd w:id="218"/>
            <w:bookmarkEnd w:id="219"/>
            <w:bookmarkEnd w:id="220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21" w:name="OLE_LINK91"/>
            <w:bookmarkStart w:id="222" w:name="OLE_LINK92"/>
            <w:r w:rsidRPr="00BE56AB">
              <w:rPr>
                <w:rFonts w:ascii="宋体" w:hAnsi="宋体" w:hint="eastAsia"/>
                <w:sz w:val="18"/>
                <w:szCs w:val="18"/>
              </w:rPr>
              <w:t>体检系统</w:t>
            </w:r>
            <w:bookmarkEnd w:id="221"/>
            <w:bookmarkEnd w:id="222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223" w:name="OLE_LINK75"/>
            <w:bookmarkStart w:id="224" w:name="OLE_LINK76"/>
            <w:bookmarkStart w:id="225" w:name="OLE_LINK77"/>
            <w:r w:rsidRPr="00BE56AB">
              <w:rPr>
                <w:rFonts w:ascii="宋体" w:hAnsi="宋体" w:cs="Calibri" w:hint="eastAsia"/>
                <w:sz w:val="18"/>
                <w:szCs w:val="18"/>
              </w:rPr>
              <w:t>2.16.840.1.113883.4.487.2.1.11</w:t>
            </w:r>
            <w:bookmarkEnd w:id="223"/>
            <w:bookmarkEnd w:id="224"/>
            <w:bookmarkEnd w:id="225"/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HEIS-TJLS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体检系统-体检流水号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E56AB">
              <w:rPr>
                <w:rFonts w:ascii="宋体" w:hAnsi="宋体" w:cs="Calibri" w:hint="eastAsia"/>
                <w:sz w:val="18"/>
                <w:szCs w:val="18"/>
              </w:rPr>
              <w:t>2.16.840.1.113883.4.487.2.1.11.2</w:t>
            </w:r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PersonSystem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26" w:name="OLE_LINK93"/>
            <w:bookmarkStart w:id="227" w:name="OLE_LINK94"/>
            <w:r w:rsidRPr="00BE56AB">
              <w:rPr>
                <w:rFonts w:ascii="宋体" w:hAnsi="宋体" w:hint="eastAsia"/>
                <w:sz w:val="18"/>
                <w:szCs w:val="18"/>
              </w:rPr>
              <w:t>门户系统</w:t>
            </w:r>
            <w:bookmarkEnd w:id="226"/>
            <w:bookmarkEnd w:id="227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228" w:name="OLE_LINK89"/>
            <w:bookmarkStart w:id="229" w:name="OLE_LINK90"/>
            <w:r w:rsidRPr="00BE56AB">
              <w:rPr>
                <w:rFonts w:ascii="宋体" w:hAnsi="宋体" w:cs="Calibri" w:hint="eastAsia"/>
                <w:sz w:val="18"/>
                <w:szCs w:val="18"/>
              </w:rPr>
              <w:t>2.16.840.1.113883.4.487.2.1.12</w:t>
            </w:r>
            <w:bookmarkEnd w:id="228"/>
            <w:bookmarkEnd w:id="229"/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30" w:name="OLE_LINK101"/>
            <w:bookmarkStart w:id="231" w:name="OLE_LINK102"/>
            <w:bookmarkStart w:id="232" w:name="OLE_LINK103"/>
            <w:r w:rsidRPr="00BE56AB">
              <w:rPr>
                <w:rFonts w:ascii="宋体" w:hAnsi="宋体" w:hint="eastAsia"/>
                <w:sz w:val="18"/>
                <w:szCs w:val="18"/>
              </w:rPr>
              <w:t>LYUS</w:t>
            </w:r>
            <w:bookmarkEnd w:id="230"/>
            <w:bookmarkEnd w:id="231"/>
            <w:bookmarkEnd w:id="232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33" w:name="OLE_LINK95"/>
            <w:bookmarkStart w:id="234" w:name="OLE_LINK96"/>
            <w:bookmarkStart w:id="235" w:name="OLE_LINK97"/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蓝韵超声</w:t>
            </w:r>
            <w:proofErr w:type="gramEnd"/>
            <w:r w:rsidRPr="00BE56AB">
              <w:rPr>
                <w:rFonts w:ascii="宋体" w:hAnsi="宋体" w:hint="eastAsia"/>
                <w:sz w:val="18"/>
                <w:szCs w:val="18"/>
              </w:rPr>
              <w:t>系统</w:t>
            </w:r>
            <w:bookmarkEnd w:id="233"/>
            <w:bookmarkEnd w:id="234"/>
            <w:bookmarkEnd w:id="235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36" w:name="OLE_LINK98"/>
            <w:bookmarkStart w:id="237" w:name="OLE_LINK99"/>
            <w:bookmarkStart w:id="238" w:name="OLE_LINK100"/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2.16.840.1.113883.4.487.2.1.13</w:t>
            </w:r>
            <w:bookmarkEnd w:id="236"/>
            <w:bookmarkEnd w:id="237"/>
            <w:bookmarkEnd w:id="238"/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LYUS-CSLS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蓝韵超声</w:t>
            </w:r>
            <w:proofErr w:type="gramEnd"/>
            <w:r w:rsidRPr="00BE56AB">
              <w:rPr>
                <w:rFonts w:ascii="宋体" w:hAnsi="宋体" w:hint="eastAsia"/>
                <w:sz w:val="18"/>
                <w:szCs w:val="18"/>
              </w:rPr>
              <w:t>系统-超声流水号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2.16.840.1.113883.4.487.2.1.13.2</w:t>
            </w:r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39" w:name="OLE_LINK121"/>
            <w:bookmarkStart w:id="240" w:name="OLE_LINK122"/>
            <w:bookmarkStart w:id="241" w:name="OLE_LINK123"/>
            <w:r w:rsidRPr="00BE56AB">
              <w:rPr>
                <w:rFonts w:ascii="宋体" w:hAnsi="宋体" w:hint="eastAsia"/>
                <w:sz w:val="18"/>
                <w:szCs w:val="18"/>
              </w:rPr>
              <w:t>DJUS</w:t>
            </w:r>
            <w:bookmarkEnd w:id="239"/>
            <w:bookmarkEnd w:id="240"/>
            <w:bookmarkEnd w:id="241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42" w:name="OLE_LINK118"/>
            <w:bookmarkStart w:id="243" w:name="OLE_LINK119"/>
            <w:bookmarkStart w:id="244" w:name="OLE_LINK120"/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岱嘉超声</w:t>
            </w:r>
            <w:proofErr w:type="gramEnd"/>
            <w:r w:rsidRPr="00BE56AB">
              <w:rPr>
                <w:rFonts w:ascii="宋体" w:hAnsi="宋体" w:hint="eastAsia"/>
                <w:sz w:val="18"/>
                <w:szCs w:val="18"/>
              </w:rPr>
              <w:t>系统</w:t>
            </w:r>
            <w:bookmarkEnd w:id="242"/>
            <w:bookmarkEnd w:id="243"/>
            <w:bookmarkEnd w:id="244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45" w:name="OLE_LINK124"/>
            <w:bookmarkStart w:id="246" w:name="OLE_LINK125"/>
            <w:bookmarkStart w:id="247" w:name="OLE_LINK126"/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2.16.840.1.113883.4.487.2.1.14</w:t>
            </w:r>
            <w:bookmarkEnd w:id="245"/>
            <w:bookmarkEnd w:id="246"/>
            <w:bookmarkEnd w:id="247"/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lastRenderedPageBreak/>
              <w:t>DJUS-CSLS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岱嘉超声</w:t>
            </w:r>
            <w:proofErr w:type="gramEnd"/>
            <w:r w:rsidRPr="00BE56AB">
              <w:rPr>
                <w:rFonts w:ascii="宋体" w:hAnsi="宋体" w:hint="eastAsia"/>
                <w:sz w:val="18"/>
                <w:szCs w:val="18"/>
              </w:rPr>
              <w:t>系统-超声流水号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2.16.840.1.113883.4.487.2.1.14.2</w:t>
            </w:r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48" w:name="OLE_LINK163"/>
            <w:bookmarkStart w:id="249" w:name="OLE_LINK164"/>
            <w:bookmarkStart w:id="250" w:name="OLE_LINK165"/>
            <w:r w:rsidRPr="00BE56AB">
              <w:rPr>
                <w:rFonts w:ascii="宋体" w:hAnsi="宋体" w:hint="eastAsia"/>
                <w:sz w:val="18"/>
                <w:szCs w:val="18"/>
              </w:rPr>
              <w:t>XSSDLHJXT</w:t>
            </w:r>
            <w:bookmarkEnd w:id="248"/>
            <w:bookmarkEnd w:id="249"/>
            <w:bookmarkEnd w:id="250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51" w:name="OLE_LINK160"/>
            <w:bookmarkStart w:id="252" w:name="OLE_LINK161"/>
            <w:bookmarkStart w:id="253" w:name="OLE_LINK162"/>
            <w:r w:rsidRPr="00BE56AB">
              <w:rPr>
                <w:rFonts w:ascii="宋体" w:hAnsi="宋体"/>
                <w:sz w:val="18"/>
                <w:szCs w:val="18"/>
              </w:rPr>
              <w:t>新</w:t>
            </w:r>
            <w:proofErr w:type="gramStart"/>
            <w:r w:rsidRPr="00BE56AB">
              <w:rPr>
                <w:rFonts w:ascii="宋体" w:hAnsi="宋体"/>
                <w:sz w:val="18"/>
                <w:szCs w:val="18"/>
              </w:rPr>
              <w:t>手术大楼</w:t>
            </w:r>
            <w:proofErr w:type="gramEnd"/>
            <w:r w:rsidRPr="00BE56AB">
              <w:rPr>
                <w:rFonts w:ascii="宋体" w:hAnsi="宋体"/>
                <w:sz w:val="18"/>
                <w:szCs w:val="18"/>
              </w:rPr>
              <w:t>呼叫系统</w:t>
            </w:r>
            <w:bookmarkEnd w:id="251"/>
            <w:bookmarkEnd w:id="252"/>
            <w:bookmarkEnd w:id="253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54" w:name="OLE_LINK127"/>
            <w:bookmarkStart w:id="255" w:name="OLE_LINK128"/>
            <w:bookmarkStart w:id="256" w:name="OLE_LINK129"/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2.16.840.1.113883.4.487.2.1.15</w:t>
            </w:r>
            <w:bookmarkEnd w:id="254"/>
            <w:bookmarkEnd w:id="255"/>
            <w:bookmarkEnd w:id="256"/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XSSDLHJXT-LS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/>
                <w:sz w:val="18"/>
                <w:szCs w:val="18"/>
              </w:rPr>
              <w:t>新</w:t>
            </w:r>
            <w:proofErr w:type="gramStart"/>
            <w:r w:rsidRPr="00BE56AB">
              <w:rPr>
                <w:rFonts w:ascii="宋体" w:hAnsi="宋体"/>
                <w:sz w:val="18"/>
                <w:szCs w:val="18"/>
              </w:rPr>
              <w:t>手术大楼</w:t>
            </w:r>
            <w:proofErr w:type="gramEnd"/>
            <w:r w:rsidRPr="00BE56AB">
              <w:rPr>
                <w:rFonts w:ascii="宋体" w:hAnsi="宋体"/>
                <w:sz w:val="18"/>
                <w:szCs w:val="18"/>
              </w:rPr>
              <w:t>呼叫系统</w:t>
            </w:r>
            <w:r w:rsidRPr="00BE56AB">
              <w:rPr>
                <w:rFonts w:ascii="宋体" w:hAnsi="宋体" w:hint="eastAsia"/>
                <w:sz w:val="18"/>
                <w:szCs w:val="18"/>
              </w:rPr>
              <w:t>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2.16.840.1.113883.4.487.2.1.15.2</w:t>
            </w:r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57" w:name="OLE_LINK166"/>
            <w:bookmarkStart w:id="258" w:name="OLE_LINK167"/>
            <w:bookmarkStart w:id="259" w:name="OLE_LINK168"/>
            <w:r w:rsidRPr="00BE56AB">
              <w:rPr>
                <w:rFonts w:ascii="宋体" w:hAnsi="宋体" w:hint="eastAsia"/>
                <w:sz w:val="18"/>
                <w:szCs w:val="18"/>
              </w:rPr>
              <w:t>AIMS</w:t>
            </w:r>
            <w:bookmarkEnd w:id="257"/>
            <w:bookmarkEnd w:id="258"/>
            <w:bookmarkEnd w:id="259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60" w:name="OLE_LINK157"/>
            <w:bookmarkStart w:id="261" w:name="OLE_LINK158"/>
            <w:bookmarkStart w:id="262" w:name="OLE_LINK159"/>
            <w:r w:rsidRPr="00BE56AB">
              <w:rPr>
                <w:rFonts w:ascii="宋体" w:hAnsi="宋体" w:hint="eastAsia"/>
                <w:sz w:val="18"/>
                <w:szCs w:val="18"/>
              </w:rPr>
              <w:t>手</w:t>
            </w:r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麻系统</w:t>
            </w:r>
            <w:bookmarkEnd w:id="260"/>
            <w:bookmarkEnd w:id="261"/>
            <w:bookmarkEnd w:id="262"/>
            <w:proofErr w:type="gramEnd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63" w:name="OLE_LINK155"/>
            <w:bookmarkStart w:id="264" w:name="OLE_LINK156"/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2.16.840.1.113883.4.487.2.1.16</w:t>
            </w:r>
            <w:bookmarkEnd w:id="263"/>
            <w:bookmarkEnd w:id="264"/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AIMS-LS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手</w:t>
            </w:r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麻系统</w:t>
            </w:r>
            <w:proofErr w:type="gramEnd"/>
            <w:r w:rsidRPr="00BE56AB">
              <w:rPr>
                <w:rFonts w:ascii="宋体" w:hAnsi="宋体" w:hint="eastAsia"/>
                <w:sz w:val="18"/>
                <w:szCs w:val="18"/>
              </w:rPr>
              <w:t>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2.16.840.1.113883.4.487.2.1.16.2</w:t>
            </w:r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65" w:name="OLE_LINK182"/>
            <w:bookmarkStart w:id="266" w:name="OLE_LINK183"/>
            <w:bookmarkStart w:id="267" w:name="OLE_LINK184"/>
            <w:r w:rsidRPr="00BE56AB">
              <w:rPr>
                <w:rFonts w:ascii="宋体" w:hAnsi="宋体" w:hint="eastAsia"/>
                <w:sz w:val="18"/>
                <w:szCs w:val="18"/>
              </w:rPr>
              <w:t>DJES</w:t>
            </w:r>
            <w:bookmarkEnd w:id="265"/>
            <w:bookmarkEnd w:id="266"/>
            <w:bookmarkEnd w:id="267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68" w:name="OLE_LINK179"/>
            <w:bookmarkStart w:id="269" w:name="OLE_LINK180"/>
            <w:bookmarkStart w:id="270" w:name="OLE_LINK181"/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岱嘉内镜</w:t>
            </w:r>
            <w:proofErr w:type="gramEnd"/>
            <w:r w:rsidRPr="00BE56AB">
              <w:rPr>
                <w:rFonts w:ascii="宋体" w:hAnsi="宋体" w:hint="eastAsia"/>
                <w:sz w:val="18"/>
                <w:szCs w:val="18"/>
              </w:rPr>
              <w:t>系统</w:t>
            </w:r>
            <w:bookmarkEnd w:id="268"/>
            <w:bookmarkEnd w:id="269"/>
            <w:bookmarkEnd w:id="270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71" w:name="OLE_LINK176"/>
            <w:bookmarkStart w:id="272" w:name="OLE_LINK177"/>
            <w:bookmarkStart w:id="273" w:name="OLE_LINK178"/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2.16.840.1.113883.4.487.2.1.17</w:t>
            </w:r>
            <w:bookmarkEnd w:id="271"/>
            <w:bookmarkEnd w:id="272"/>
            <w:bookmarkEnd w:id="273"/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DJES-LS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岱嘉内镜</w:t>
            </w:r>
            <w:proofErr w:type="gramEnd"/>
            <w:r w:rsidRPr="00BE56AB">
              <w:rPr>
                <w:rFonts w:ascii="宋体" w:hAnsi="宋体" w:hint="eastAsia"/>
                <w:sz w:val="18"/>
                <w:szCs w:val="18"/>
              </w:rPr>
              <w:t>系统-内镜流水号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2.16.840.1.113883.4.487.2.1.17.2</w:t>
            </w:r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74" w:name="OLE_LINK189"/>
            <w:bookmarkStart w:id="275" w:name="OLE_LINK190"/>
            <w:bookmarkStart w:id="276" w:name="OLE_LINK191"/>
            <w:bookmarkStart w:id="277" w:name="OLE_LINK192"/>
            <w:r w:rsidRPr="00BE56AB">
              <w:rPr>
                <w:rFonts w:ascii="宋体" w:hAnsi="宋体" w:hint="eastAsia"/>
                <w:sz w:val="18"/>
                <w:szCs w:val="18"/>
              </w:rPr>
              <w:t>DJFS</w:t>
            </w:r>
            <w:bookmarkEnd w:id="274"/>
            <w:bookmarkEnd w:id="275"/>
            <w:bookmarkEnd w:id="276"/>
            <w:bookmarkEnd w:id="277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78" w:name="OLE_LINK185"/>
            <w:bookmarkStart w:id="279" w:name="OLE_LINK186"/>
            <w:bookmarkStart w:id="280" w:name="OLE_LINK187"/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岱嘉放射科</w:t>
            </w:r>
            <w:proofErr w:type="gramEnd"/>
            <w:r w:rsidRPr="00BE56AB">
              <w:rPr>
                <w:rFonts w:ascii="宋体" w:hAnsi="宋体" w:hint="eastAsia"/>
                <w:sz w:val="18"/>
                <w:szCs w:val="18"/>
              </w:rPr>
              <w:t>系统</w:t>
            </w:r>
            <w:bookmarkEnd w:id="278"/>
            <w:bookmarkEnd w:id="279"/>
            <w:bookmarkEnd w:id="280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81" w:name="OLE_LINK130"/>
            <w:bookmarkStart w:id="282" w:name="OLE_LINK131"/>
            <w:bookmarkStart w:id="283" w:name="OLE_LINK188"/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2.16.840.1.113883.4.487.2.1.18</w:t>
            </w:r>
            <w:bookmarkEnd w:id="281"/>
            <w:bookmarkEnd w:id="282"/>
            <w:bookmarkEnd w:id="283"/>
          </w:p>
        </w:tc>
      </w:tr>
      <w:tr w:rsidR="005239DC" w:rsidRPr="00BE56A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DJFS-LS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BE56AB">
              <w:rPr>
                <w:rFonts w:ascii="宋体" w:hAnsi="宋体" w:hint="eastAsia"/>
                <w:sz w:val="18"/>
                <w:szCs w:val="18"/>
              </w:rPr>
              <w:t>岱嘉放射科</w:t>
            </w:r>
            <w:proofErr w:type="gramEnd"/>
            <w:r w:rsidRPr="00BE56AB">
              <w:rPr>
                <w:rFonts w:ascii="宋体" w:hAnsi="宋体" w:hint="eastAsia"/>
                <w:sz w:val="18"/>
                <w:szCs w:val="18"/>
              </w:rPr>
              <w:t>系统-放射科流水号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56A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56AB">
              <w:rPr>
                <w:rFonts w:ascii="宋体" w:hAnsi="宋体" w:hint="eastAsia"/>
                <w:sz w:val="18"/>
                <w:szCs w:val="18"/>
              </w:rPr>
              <w:t>2.16.840.1.113883.4.487.2.1.18.2</w:t>
            </w:r>
          </w:p>
        </w:tc>
      </w:tr>
      <w:tr w:rsidR="005239DC" w:rsidRPr="00D37E5E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84" w:name="OLE_LINK196"/>
            <w:bookmarkStart w:id="285" w:name="OLE_LINK197"/>
            <w:bookmarkStart w:id="286" w:name="OLE_LINK198"/>
            <w:r w:rsidRPr="00D37E5E">
              <w:rPr>
                <w:rFonts w:ascii="宋体" w:hAnsi="宋体" w:hint="eastAsia"/>
                <w:sz w:val="18"/>
                <w:szCs w:val="18"/>
              </w:rPr>
              <w:t>HJACS</w:t>
            </w:r>
            <w:bookmarkEnd w:id="284"/>
            <w:bookmarkEnd w:id="285"/>
            <w:bookmarkEnd w:id="286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87" w:name="OLE_LINK193"/>
            <w:bookmarkStart w:id="288" w:name="OLE_LINK194"/>
            <w:bookmarkStart w:id="289" w:name="OLE_LINK195"/>
            <w:proofErr w:type="gramStart"/>
            <w:r w:rsidRPr="00D37E5E">
              <w:rPr>
                <w:rFonts w:ascii="宋体" w:hAnsi="宋体"/>
                <w:sz w:val="18"/>
                <w:szCs w:val="18"/>
              </w:rPr>
              <w:t>华据</w:t>
            </w:r>
            <w:r w:rsidRPr="00D37E5E">
              <w:rPr>
                <w:rFonts w:ascii="宋体" w:hAnsi="宋体" w:hint="eastAsia"/>
                <w:sz w:val="18"/>
                <w:szCs w:val="18"/>
              </w:rPr>
              <w:t>单病种</w:t>
            </w:r>
            <w:proofErr w:type="gramEnd"/>
            <w:r w:rsidRPr="00D37E5E">
              <w:rPr>
                <w:rFonts w:ascii="宋体" w:hAnsi="宋体" w:hint="eastAsia"/>
                <w:sz w:val="18"/>
                <w:szCs w:val="18"/>
              </w:rPr>
              <w:t>系统</w:t>
            </w:r>
            <w:bookmarkEnd w:id="287"/>
            <w:bookmarkEnd w:id="288"/>
            <w:bookmarkEnd w:id="289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2.16.840.1.113883.4.487.2.1.19</w:t>
            </w:r>
          </w:p>
        </w:tc>
      </w:tr>
      <w:tr w:rsidR="005239DC" w:rsidRPr="00D37E5E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90" w:name="OLE_LINK202"/>
            <w:bookmarkStart w:id="291" w:name="OLE_LINK203"/>
            <w:bookmarkStart w:id="292" w:name="OLE_LINK204"/>
            <w:r w:rsidRPr="00D37E5E">
              <w:rPr>
                <w:rFonts w:ascii="宋体" w:hAnsi="宋体" w:hint="eastAsia"/>
                <w:sz w:val="18"/>
                <w:szCs w:val="18"/>
              </w:rPr>
              <w:t>BAXT</w:t>
            </w:r>
            <w:bookmarkEnd w:id="290"/>
            <w:bookmarkEnd w:id="291"/>
            <w:bookmarkEnd w:id="292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93" w:name="OLE_LINK199"/>
            <w:bookmarkStart w:id="294" w:name="OLE_LINK200"/>
            <w:bookmarkStart w:id="295" w:name="OLE_LINK201"/>
            <w:r w:rsidRPr="00D37E5E">
              <w:rPr>
                <w:rFonts w:ascii="宋体" w:hAnsi="宋体" w:hint="eastAsia"/>
                <w:sz w:val="18"/>
                <w:szCs w:val="18"/>
              </w:rPr>
              <w:t>病案系统</w:t>
            </w:r>
            <w:bookmarkEnd w:id="293"/>
            <w:bookmarkEnd w:id="294"/>
            <w:bookmarkEnd w:id="295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2.16.840.1.113883.4.487.2.1.20</w:t>
            </w:r>
          </w:p>
        </w:tc>
      </w:tr>
      <w:tr w:rsidR="005239DC" w:rsidRPr="00D37E5E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96" w:name="OLE_LINK208"/>
            <w:bookmarkStart w:id="297" w:name="OLE_LINK209"/>
            <w:bookmarkStart w:id="298" w:name="OLE_LINK210"/>
            <w:r w:rsidRPr="00D37E5E">
              <w:rPr>
                <w:rFonts w:ascii="宋体" w:hAnsi="宋体" w:hint="eastAsia"/>
                <w:sz w:val="18"/>
                <w:szCs w:val="18"/>
              </w:rPr>
              <w:t>YHHL</w:t>
            </w:r>
            <w:bookmarkEnd w:id="296"/>
            <w:bookmarkEnd w:id="297"/>
            <w:bookmarkEnd w:id="298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99" w:name="OLE_LINK205"/>
            <w:bookmarkStart w:id="300" w:name="OLE_LINK206"/>
            <w:bookmarkStart w:id="301" w:name="OLE_LINK207"/>
            <w:proofErr w:type="gramStart"/>
            <w:r w:rsidRPr="00D37E5E"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 w:rsidRPr="00D37E5E">
              <w:rPr>
                <w:rFonts w:ascii="宋体" w:hAnsi="宋体" w:hint="eastAsia"/>
                <w:sz w:val="18"/>
                <w:szCs w:val="18"/>
              </w:rPr>
              <w:t>惠护理系统</w:t>
            </w:r>
            <w:bookmarkEnd w:id="299"/>
            <w:bookmarkEnd w:id="300"/>
            <w:bookmarkEnd w:id="301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2.16.840.1.113883.4.487.2.1.21</w:t>
            </w:r>
          </w:p>
        </w:tc>
      </w:tr>
      <w:tr w:rsidR="005239DC" w:rsidRPr="00D37E5E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02" w:name="OLE_LINK214"/>
            <w:bookmarkStart w:id="303" w:name="OLE_LINK215"/>
            <w:bookmarkStart w:id="304" w:name="OLE_LINK216"/>
            <w:r w:rsidRPr="00D37E5E">
              <w:rPr>
                <w:rFonts w:ascii="宋体" w:hAnsi="宋体" w:hint="eastAsia"/>
                <w:sz w:val="18"/>
                <w:szCs w:val="18"/>
              </w:rPr>
              <w:t>NEWMRICU</w:t>
            </w:r>
            <w:bookmarkEnd w:id="302"/>
            <w:bookmarkEnd w:id="303"/>
            <w:bookmarkEnd w:id="304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05" w:name="OLE_LINK211"/>
            <w:bookmarkStart w:id="306" w:name="OLE_LINK212"/>
            <w:bookmarkStart w:id="307" w:name="OLE_LINK213"/>
            <w:proofErr w:type="gramStart"/>
            <w:r w:rsidRPr="00D37E5E">
              <w:rPr>
                <w:rFonts w:ascii="宋体" w:hAnsi="宋体" w:hint="eastAsia"/>
                <w:sz w:val="18"/>
                <w:szCs w:val="18"/>
              </w:rPr>
              <w:t>新迈瑞</w:t>
            </w:r>
            <w:proofErr w:type="gramEnd"/>
            <w:r w:rsidRPr="00D37E5E">
              <w:rPr>
                <w:rFonts w:ascii="宋体" w:hAnsi="宋体" w:hint="eastAsia"/>
                <w:sz w:val="18"/>
                <w:szCs w:val="18"/>
              </w:rPr>
              <w:t>ICU系统</w:t>
            </w:r>
            <w:bookmarkEnd w:id="305"/>
            <w:bookmarkEnd w:id="306"/>
            <w:bookmarkEnd w:id="307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/>
                <w:sz w:val="18"/>
                <w:szCs w:val="18"/>
              </w:rPr>
              <w:t>2.16.840.1.113883.4.487.2.</w:t>
            </w:r>
            <w:r w:rsidRPr="00D37E5E">
              <w:rPr>
                <w:rFonts w:ascii="宋体" w:hAnsi="宋体" w:hint="eastAsia"/>
                <w:sz w:val="18"/>
                <w:szCs w:val="18"/>
              </w:rPr>
              <w:t>1.22</w:t>
            </w:r>
          </w:p>
        </w:tc>
      </w:tr>
      <w:tr w:rsidR="005239DC" w:rsidRPr="00D37E5E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NEWMRICU-ZYLS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37E5E">
              <w:rPr>
                <w:rFonts w:ascii="宋体" w:hAnsi="宋体" w:hint="eastAsia"/>
                <w:sz w:val="18"/>
                <w:szCs w:val="18"/>
              </w:rPr>
              <w:t>新迈瑞</w:t>
            </w:r>
            <w:proofErr w:type="gramEnd"/>
            <w:r w:rsidRPr="00D37E5E">
              <w:rPr>
                <w:rFonts w:ascii="宋体" w:hAnsi="宋体" w:hint="eastAsia"/>
                <w:sz w:val="18"/>
                <w:szCs w:val="18"/>
              </w:rPr>
              <w:t>ICU系统-住院流水号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/>
                <w:sz w:val="18"/>
                <w:szCs w:val="18"/>
              </w:rPr>
              <w:t>2.16.840.1.113883.4.487.2.</w:t>
            </w:r>
            <w:r w:rsidRPr="00D37E5E">
              <w:rPr>
                <w:rFonts w:ascii="宋体" w:hAnsi="宋体" w:hint="eastAsia"/>
                <w:sz w:val="18"/>
                <w:szCs w:val="18"/>
              </w:rPr>
              <w:t>1.22</w:t>
            </w:r>
            <w:r w:rsidRPr="00D37E5E">
              <w:rPr>
                <w:rFonts w:ascii="宋体" w:hAnsi="宋体"/>
                <w:sz w:val="18"/>
                <w:szCs w:val="18"/>
              </w:rPr>
              <w:t>.2</w:t>
            </w:r>
          </w:p>
        </w:tc>
      </w:tr>
      <w:tr w:rsidR="005239DC" w:rsidRPr="00D37E5E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08" w:name="OLE_LINK231"/>
            <w:bookmarkStart w:id="309" w:name="OLE_LINK232"/>
            <w:bookmarkStart w:id="310" w:name="OLE_LINK233"/>
            <w:r w:rsidRPr="00D37E5E">
              <w:rPr>
                <w:rFonts w:ascii="宋体" w:hAnsi="宋体" w:hint="eastAsia"/>
                <w:sz w:val="18"/>
                <w:szCs w:val="18"/>
              </w:rPr>
              <w:t>DJESEBHK</w:t>
            </w:r>
            <w:bookmarkEnd w:id="308"/>
            <w:bookmarkEnd w:id="309"/>
            <w:bookmarkEnd w:id="310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11" w:name="OLE_LINK217"/>
            <w:bookmarkStart w:id="312" w:name="OLE_LINK218"/>
            <w:bookmarkStart w:id="313" w:name="OLE_LINK219"/>
            <w:proofErr w:type="gramStart"/>
            <w:r w:rsidRPr="00D37E5E">
              <w:rPr>
                <w:rFonts w:ascii="宋体" w:hAnsi="宋体" w:hint="eastAsia"/>
                <w:sz w:val="18"/>
                <w:szCs w:val="18"/>
              </w:rPr>
              <w:t>岱嘉内镜</w:t>
            </w:r>
            <w:proofErr w:type="gramEnd"/>
            <w:r w:rsidRPr="00D37E5E">
              <w:rPr>
                <w:rFonts w:ascii="宋体" w:hAnsi="宋体" w:hint="eastAsia"/>
                <w:sz w:val="18"/>
                <w:szCs w:val="18"/>
              </w:rPr>
              <w:t>系统</w:t>
            </w:r>
            <w:r w:rsidRPr="00D37E5E">
              <w:rPr>
                <w:rFonts w:ascii="宋体" w:hAnsi="宋体"/>
                <w:sz w:val="18"/>
                <w:szCs w:val="18"/>
              </w:rPr>
              <w:t>耳鼻喉科</w:t>
            </w:r>
            <w:bookmarkEnd w:id="311"/>
            <w:bookmarkEnd w:id="312"/>
            <w:bookmarkEnd w:id="313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2.16.840.1.113883.4.487.2.1.23</w:t>
            </w:r>
          </w:p>
        </w:tc>
      </w:tr>
      <w:tr w:rsidR="005239DC" w:rsidRPr="00D37E5E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DJFSEBHK-LS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37E5E">
              <w:rPr>
                <w:rFonts w:ascii="宋体" w:hAnsi="宋体" w:hint="eastAsia"/>
                <w:sz w:val="18"/>
                <w:szCs w:val="18"/>
              </w:rPr>
              <w:t>岱嘉内镜</w:t>
            </w:r>
            <w:proofErr w:type="gramEnd"/>
            <w:r w:rsidRPr="00D37E5E">
              <w:rPr>
                <w:rFonts w:ascii="宋体" w:hAnsi="宋体" w:hint="eastAsia"/>
                <w:sz w:val="18"/>
                <w:szCs w:val="18"/>
              </w:rPr>
              <w:t>系统</w:t>
            </w:r>
            <w:r w:rsidRPr="00D37E5E">
              <w:rPr>
                <w:rFonts w:ascii="宋体" w:hAnsi="宋体"/>
                <w:sz w:val="18"/>
                <w:szCs w:val="18"/>
              </w:rPr>
              <w:t>耳鼻喉科</w:t>
            </w:r>
            <w:r w:rsidRPr="00D37E5E">
              <w:rPr>
                <w:rFonts w:ascii="宋体" w:hAnsi="宋体" w:hint="eastAsia"/>
                <w:sz w:val="18"/>
                <w:szCs w:val="18"/>
              </w:rPr>
              <w:t>-内镜流水号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2.16.840.1.113883.4.487.2.1.23.2</w:t>
            </w:r>
          </w:p>
        </w:tc>
      </w:tr>
      <w:tr w:rsidR="005239DC" w:rsidRPr="00D37E5E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14" w:name="OLE_LINK229"/>
            <w:bookmarkStart w:id="315" w:name="OLE_LINK230"/>
            <w:r w:rsidRPr="00D37E5E">
              <w:rPr>
                <w:rFonts w:ascii="宋体" w:hAnsi="宋体" w:hint="eastAsia"/>
                <w:sz w:val="18"/>
                <w:szCs w:val="18"/>
              </w:rPr>
              <w:t>DJPISREQUEST</w:t>
            </w:r>
            <w:bookmarkEnd w:id="314"/>
            <w:bookmarkEnd w:id="315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16" w:name="OLE_LINK220"/>
            <w:bookmarkStart w:id="317" w:name="OLE_LINK221"/>
            <w:bookmarkStart w:id="318" w:name="OLE_LINK222"/>
            <w:proofErr w:type="gramStart"/>
            <w:r w:rsidRPr="00D37E5E">
              <w:rPr>
                <w:rFonts w:ascii="宋体" w:hAnsi="宋体" w:hint="eastAsia"/>
                <w:sz w:val="18"/>
                <w:szCs w:val="18"/>
              </w:rPr>
              <w:t>岱嘉病理</w:t>
            </w:r>
            <w:proofErr w:type="gramEnd"/>
            <w:r w:rsidRPr="00D37E5E">
              <w:rPr>
                <w:rFonts w:ascii="宋体" w:hAnsi="宋体" w:hint="eastAsia"/>
                <w:sz w:val="18"/>
                <w:szCs w:val="18"/>
              </w:rPr>
              <w:t>申请系统</w:t>
            </w:r>
            <w:bookmarkEnd w:id="316"/>
            <w:bookmarkEnd w:id="317"/>
            <w:bookmarkEnd w:id="318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2.16.840.1.113883.4.487.2.1.24</w:t>
            </w:r>
          </w:p>
        </w:tc>
      </w:tr>
      <w:tr w:rsidR="005239DC" w:rsidRPr="00D37E5E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DJPISREQUEST-LS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37E5E">
              <w:rPr>
                <w:rFonts w:ascii="宋体" w:hAnsi="宋体" w:hint="eastAsia"/>
                <w:sz w:val="18"/>
                <w:szCs w:val="18"/>
              </w:rPr>
              <w:t>岱嘉病理</w:t>
            </w:r>
            <w:proofErr w:type="gramEnd"/>
            <w:r w:rsidRPr="00D37E5E">
              <w:rPr>
                <w:rFonts w:ascii="宋体" w:hAnsi="宋体" w:hint="eastAsia"/>
                <w:sz w:val="18"/>
                <w:szCs w:val="18"/>
              </w:rPr>
              <w:t>申请系统-流水号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D37E5E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37E5E">
              <w:rPr>
                <w:rFonts w:ascii="宋体" w:hAnsi="宋体" w:hint="eastAsia"/>
                <w:sz w:val="18"/>
                <w:szCs w:val="18"/>
              </w:rPr>
              <w:t>2.16.840.1.113883.4.487.2.1.24.2</w:t>
            </w:r>
          </w:p>
        </w:tc>
      </w:tr>
      <w:tr w:rsidR="005239DC" w:rsidRPr="00117851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117851" w:rsidRDefault="005239DC" w:rsidP="00040123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117851">
              <w:rPr>
                <w:rFonts w:ascii="宋体" w:hAnsi="宋体" w:hint="eastAsia"/>
                <w:strike/>
                <w:sz w:val="18"/>
                <w:szCs w:val="18"/>
              </w:rPr>
              <w:t>NMS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17851" w:rsidRDefault="005239DC" w:rsidP="00040123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proofErr w:type="gramStart"/>
            <w:r w:rsidRPr="00117851">
              <w:rPr>
                <w:rFonts w:ascii="宋体" w:hAnsi="宋体" w:hint="eastAsia"/>
                <w:strike/>
                <w:sz w:val="18"/>
                <w:szCs w:val="18"/>
              </w:rPr>
              <w:t>岱嘉核医学</w:t>
            </w:r>
            <w:proofErr w:type="gramEnd"/>
            <w:r w:rsidRPr="00117851">
              <w:rPr>
                <w:rFonts w:ascii="宋体" w:hAnsi="宋体" w:hint="eastAsia"/>
                <w:strike/>
                <w:sz w:val="18"/>
                <w:szCs w:val="18"/>
              </w:rPr>
              <w:t>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17851" w:rsidRDefault="005239DC" w:rsidP="00040123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117851">
              <w:rPr>
                <w:rFonts w:ascii="宋体" w:hAnsi="宋体" w:hint="eastAsia"/>
                <w:strike/>
                <w:sz w:val="18"/>
                <w:szCs w:val="18"/>
              </w:rPr>
              <w:t>2.16.840.1.113883.4.487.2.1.25</w:t>
            </w:r>
          </w:p>
        </w:tc>
      </w:tr>
      <w:tr w:rsidR="005239DC" w:rsidRPr="00117851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239DC" w:rsidRPr="00117851" w:rsidRDefault="005239DC" w:rsidP="00040123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117851">
              <w:rPr>
                <w:rFonts w:ascii="宋体" w:hAnsi="宋体" w:hint="eastAsia"/>
                <w:strike/>
                <w:sz w:val="18"/>
                <w:szCs w:val="18"/>
              </w:rPr>
              <w:t>NMS-LS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17851" w:rsidRDefault="005239DC" w:rsidP="00040123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proofErr w:type="gramStart"/>
            <w:r w:rsidRPr="00117851">
              <w:rPr>
                <w:rFonts w:ascii="宋体" w:hAnsi="宋体" w:hint="eastAsia"/>
                <w:strike/>
                <w:sz w:val="18"/>
                <w:szCs w:val="18"/>
              </w:rPr>
              <w:t>岱嘉核医学</w:t>
            </w:r>
            <w:proofErr w:type="gramEnd"/>
            <w:r w:rsidRPr="00117851">
              <w:rPr>
                <w:rFonts w:ascii="宋体" w:hAnsi="宋体" w:hint="eastAsia"/>
                <w:strike/>
                <w:sz w:val="18"/>
                <w:szCs w:val="18"/>
              </w:rPr>
              <w:t>系统-核医学流水号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17851" w:rsidRDefault="005239DC" w:rsidP="00040123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117851">
              <w:rPr>
                <w:rFonts w:ascii="宋体" w:hAnsi="宋体" w:hint="eastAsia"/>
                <w:strike/>
                <w:sz w:val="18"/>
                <w:szCs w:val="18"/>
              </w:rPr>
              <w:t>2.16.840.1.113883.4.487.2.1.25.2</w:t>
            </w:r>
          </w:p>
        </w:tc>
      </w:tr>
      <w:tr w:rsidR="005239DC" w:rsidRPr="003F144C" w:rsidTr="00040123">
        <w:trPr>
          <w:trHeight w:val="270"/>
          <w:jc w:val="center"/>
        </w:trPr>
        <w:tc>
          <w:tcPr>
            <w:tcW w:w="15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19" w:name="OLE_LINK227"/>
            <w:bookmarkStart w:id="320" w:name="OLE_LINK228"/>
            <w:r w:rsidRPr="003F144C">
              <w:rPr>
                <w:rFonts w:ascii="宋体" w:hAnsi="宋体" w:hint="eastAsia"/>
                <w:sz w:val="18"/>
                <w:szCs w:val="18"/>
              </w:rPr>
              <w:t>XXGJRNKXDG</w:t>
            </w:r>
            <w:bookmarkEnd w:id="319"/>
            <w:bookmarkEnd w:id="320"/>
          </w:p>
        </w:tc>
        <w:tc>
          <w:tcPr>
            <w:tcW w:w="40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21" w:name="OLE_LINK223"/>
            <w:bookmarkStart w:id="322" w:name="OLE_LINK224"/>
            <w:bookmarkStart w:id="323" w:name="OLE_LINK225"/>
            <w:bookmarkStart w:id="324" w:name="OLE_LINK226"/>
            <w:r w:rsidRPr="003F144C">
              <w:rPr>
                <w:rFonts w:asciiTheme="minorEastAsia" w:hAnsiTheme="minorEastAsia" w:hint="eastAsia"/>
                <w:sz w:val="24"/>
                <w:lang w:val="x-none"/>
              </w:rPr>
              <w:t>心血管介入内科心导管系统</w:t>
            </w:r>
            <w:bookmarkEnd w:id="321"/>
            <w:bookmarkEnd w:id="322"/>
            <w:bookmarkEnd w:id="323"/>
            <w:bookmarkEnd w:id="324"/>
          </w:p>
        </w:tc>
        <w:tc>
          <w:tcPr>
            <w:tcW w:w="35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3F144C">
              <w:rPr>
                <w:rFonts w:ascii="宋体" w:hAnsi="宋体" w:hint="eastAsia"/>
                <w:sz w:val="18"/>
                <w:szCs w:val="18"/>
              </w:rPr>
              <w:t>2.16.840.1.113883.4.487.2.1.26</w:t>
            </w:r>
          </w:p>
        </w:tc>
      </w:tr>
      <w:tr w:rsidR="005239DC" w:rsidRPr="003F144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3F144C">
              <w:rPr>
                <w:rFonts w:ascii="宋体" w:hAnsi="宋体" w:hint="eastAsia"/>
                <w:sz w:val="18"/>
                <w:szCs w:val="18"/>
              </w:rPr>
              <w:t>XXGJRNKXDG-LS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3F144C">
              <w:rPr>
                <w:rFonts w:asciiTheme="minorEastAsia" w:hAnsiTheme="minorEastAsia" w:hint="eastAsia"/>
                <w:sz w:val="24"/>
                <w:lang w:val="x-none"/>
              </w:rPr>
              <w:t>心血管介入内科心导管系统-流水号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3F144C">
              <w:rPr>
                <w:rFonts w:ascii="宋体" w:hAnsi="宋体" w:hint="eastAsia"/>
                <w:sz w:val="18"/>
                <w:szCs w:val="18"/>
              </w:rPr>
              <w:t>2.16.840.1.113883.4.487.2.1.26.2</w:t>
            </w:r>
          </w:p>
        </w:tc>
      </w:tr>
      <w:tr w:rsidR="005239DC" w:rsidRPr="003F144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3F144C">
              <w:rPr>
                <w:rFonts w:ascii="宋体" w:hAnsi="宋体" w:hint="eastAsia"/>
                <w:sz w:val="18"/>
                <w:szCs w:val="18"/>
              </w:rPr>
              <w:t>ABWEMR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lang w:val="x-none"/>
              </w:rPr>
            </w:pPr>
            <w:r w:rsidRPr="003F144C">
              <w:rPr>
                <w:rFonts w:asciiTheme="minorEastAsia" w:hAnsiTheme="minorEastAsia" w:hint="eastAsia"/>
                <w:sz w:val="24"/>
                <w:lang w:val="x-none"/>
              </w:rPr>
              <w:t>安博维电子病历系统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3F144C">
              <w:rPr>
                <w:rFonts w:ascii="宋体" w:hAnsi="宋体" w:hint="eastAsia"/>
                <w:sz w:val="18"/>
                <w:szCs w:val="18"/>
              </w:rPr>
              <w:t>2.16.840.1.113883.4.487.2.1.27</w:t>
            </w:r>
          </w:p>
        </w:tc>
      </w:tr>
      <w:tr w:rsidR="005239DC" w:rsidRPr="003F144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3F144C">
              <w:rPr>
                <w:rFonts w:ascii="宋体" w:hAnsi="宋体" w:hint="eastAsia"/>
                <w:sz w:val="18"/>
                <w:szCs w:val="18"/>
              </w:rPr>
              <w:t>ABWEMR-LS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lang w:val="x-none"/>
              </w:rPr>
            </w:pPr>
            <w:r w:rsidRPr="003F144C">
              <w:rPr>
                <w:rFonts w:asciiTheme="minorEastAsia" w:hAnsiTheme="minorEastAsia" w:hint="eastAsia"/>
                <w:sz w:val="24"/>
                <w:lang w:val="x-none"/>
              </w:rPr>
              <w:t>安博维电子病历系统-流水号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3F144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3F144C">
              <w:rPr>
                <w:rFonts w:ascii="宋体" w:hAnsi="宋体" w:hint="eastAsia"/>
                <w:sz w:val="18"/>
                <w:szCs w:val="18"/>
              </w:rPr>
              <w:t>2.16.840.1.113883.4.487.2.1.27.2</w:t>
            </w:r>
          </w:p>
        </w:tc>
      </w:tr>
      <w:tr w:rsidR="005239DC" w:rsidRPr="0012394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2394B">
              <w:rPr>
                <w:rFonts w:ascii="宋体" w:hAnsi="宋体" w:hint="eastAsia"/>
                <w:sz w:val="18"/>
                <w:szCs w:val="18"/>
              </w:rPr>
              <w:t>YYBYJ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lang w:val="x-none"/>
              </w:rPr>
            </w:pPr>
            <w:r w:rsidRPr="0012394B">
              <w:rPr>
                <w:rFonts w:hint="eastAsia"/>
                <w:szCs w:val="21"/>
                <w:shd w:val="clear" w:color="auto" w:fill="FFFFFF"/>
              </w:rPr>
              <w:t>包药机</w:t>
            </w:r>
            <w:r w:rsidRPr="0012394B">
              <w:rPr>
                <w:rFonts w:hint="eastAsia"/>
                <w:szCs w:val="21"/>
                <w:shd w:val="clear" w:color="auto" w:fill="FFFFFF"/>
              </w:rPr>
              <w:t>(</w:t>
            </w:r>
            <w:r w:rsidRPr="0012394B">
              <w:rPr>
                <w:szCs w:val="21"/>
                <w:shd w:val="clear" w:color="auto" w:fill="FFFFFF"/>
              </w:rPr>
              <w:t>银翼亚太国际医疗科技有限公司</w:t>
            </w:r>
            <w:r w:rsidRPr="0012394B">
              <w:rPr>
                <w:rFonts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2394B">
              <w:rPr>
                <w:rFonts w:ascii="宋体" w:hAnsi="宋体" w:hint="eastAsia"/>
                <w:sz w:val="18"/>
                <w:szCs w:val="18"/>
              </w:rPr>
              <w:t>2.16.840.1.113883.4.487.2.1.28</w:t>
            </w:r>
          </w:p>
        </w:tc>
      </w:tr>
      <w:tr w:rsidR="005239DC" w:rsidRPr="0012394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2394B">
              <w:rPr>
                <w:rFonts w:ascii="宋体" w:hAnsi="宋体" w:hint="eastAsia"/>
                <w:sz w:val="18"/>
                <w:szCs w:val="18"/>
              </w:rPr>
              <w:t>YYBYJ-LS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2394B">
              <w:rPr>
                <w:rFonts w:ascii="宋体" w:hAnsi="宋体" w:hint="eastAsia"/>
                <w:sz w:val="18"/>
                <w:szCs w:val="18"/>
              </w:rPr>
              <w:t>包药机系统-流水号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2394B">
              <w:rPr>
                <w:rFonts w:ascii="宋体" w:hAnsi="宋体" w:hint="eastAsia"/>
                <w:sz w:val="18"/>
                <w:szCs w:val="18"/>
              </w:rPr>
              <w:t>2.16.840.1.113883.4.487.2.1.28.2</w:t>
            </w:r>
          </w:p>
        </w:tc>
      </w:tr>
      <w:tr w:rsidR="005239DC" w:rsidRPr="0012394B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DJMICU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迪聚美</w:t>
            </w:r>
            <w:proofErr w:type="gramEnd"/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ICU(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深圳迪聚美科技有限公司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2.16.840.1.113883.4.487.2.1.29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12394B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DJMICU-LS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迪聚美</w:t>
            </w:r>
            <w:proofErr w:type="gramEnd"/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ICU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系统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2.16.840.1.113883.4.487.2.1.29.2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JCXKETYMM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检查小科室统一命名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25" w:name="OLE_LINK114"/>
            <w:bookmarkStart w:id="326" w:name="OLE_LINK115"/>
            <w:r>
              <w:rPr>
                <w:rFonts w:ascii="宋体" w:hAnsi="宋体" w:hint="eastAsia"/>
                <w:sz w:val="18"/>
                <w:szCs w:val="18"/>
              </w:rPr>
              <w:t>2.16.840.1.113883.4.487.2.1.30</w:t>
            </w:r>
            <w:bookmarkEnd w:id="325"/>
            <w:bookmarkEnd w:id="326"/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JCXKETYMM-LS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检查小科室统一命名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2.16.840.1.113883.4.487.2.1.30.2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45A2">
              <w:rPr>
                <w:rFonts w:ascii="Verdana" w:hAnsi="Verdana" w:cs="宋体"/>
                <w:color w:val="000000"/>
                <w:kern w:val="0"/>
                <w:szCs w:val="21"/>
              </w:rPr>
              <w:t>DJJC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45A2" w:rsidRDefault="005239DC" w:rsidP="00040123">
            <w:pPr>
              <w:widowControl/>
              <w:shd w:val="clear" w:color="auto" w:fill="FFFFFF"/>
              <w:ind w:firstLineChars="500" w:firstLine="10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E45A2">
              <w:rPr>
                <w:rFonts w:ascii="Verdana" w:hAnsi="Verdana" w:cs="宋体"/>
                <w:color w:val="000000"/>
                <w:kern w:val="0"/>
                <w:szCs w:val="21"/>
              </w:rPr>
              <w:t>电子检查申请单</w:t>
            </w:r>
            <w:r w:rsidRPr="00BE45A2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2.16.840.1.113883.4.487.2.1.31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45A2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E45A2">
              <w:rPr>
                <w:rFonts w:ascii="Verdana" w:hAnsi="Verdana" w:cs="宋体"/>
                <w:color w:val="000000"/>
                <w:kern w:val="0"/>
                <w:szCs w:val="21"/>
              </w:rPr>
              <w:t>DJBL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BE45A2">
              <w:rPr>
                <w:rFonts w:ascii="Verdana" w:hAnsi="Verdana" w:cs="宋体"/>
                <w:color w:val="000000"/>
                <w:kern w:val="0"/>
                <w:szCs w:val="21"/>
              </w:rPr>
              <w:t>电子病理申请单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2.16.840.1.113883.4.487.2.1.32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45A2" w:rsidRDefault="005239DC" w:rsidP="00040123">
            <w:pPr>
              <w:widowControl/>
              <w:shd w:val="clear" w:color="auto" w:fill="FFFFFF"/>
              <w:ind w:firstLineChars="200" w:firstLine="42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E45A2">
              <w:rPr>
                <w:rFonts w:ascii="Verdana" w:hAnsi="Verdana" w:cs="宋体"/>
                <w:color w:val="000000"/>
                <w:kern w:val="0"/>
                <w:szCs w:val="21"/>
              </w:rPr>
              <w:t>DJSX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BE45A2">
              <w:rPr>
                <w:rFonts w:ascii="Verdana" w:hAnsi="Verdana" w:cs="宋体"/>
                <w:color w:val="000000"/>
                <w:kern w:val="0"/>
                <w:szCs w:val="21"/>
              </w:rPr>
              <w:t>电子输血申请单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2.16.840.1.113883.4.487.2.1.33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BE45A2" w:rsidRDefault="005239DC" w:rsidP="00040123">
            <w:pPr>
              <w:widowControl/>
              <w:shd w:val="clear" w:color="auto" w:fill="FFFFFF"/>
              <w:ind w:firstLineChars="200" w:firstLine="42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FJXDGYZLZSGLXT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BE45A2" w:rsidRDefault="005239DC" w:rsidP="00040123">
            <w:pPr>
              <w:spacing w:line="36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gramStart"/>
            <w:r w:rsidRPr="006025B9">
              <w:rPr>
                <w:rFonts w:ascii="Verdana" w:hAnsi="Verdana" w:cs="宋体" w:hint="eastAsia"/>
                <w:color w:val="000000"/>
                <w:kern w:val="0"/>
                <w:szCs w:val="21"/>
              </w:rPr>
              <w:t>孚峻消毒</w:t>
            </w:r>
            <w:proofErr w:type="gramEnd"/>
            <w:r w:rsidRPr="006025B9">
              <w:rPr>
                <w:rFonts w:ascii="Verdana" w:hAnsi="Verdana" w:cs="宋体" w:hint="eastAsia"/>
                <w:color w:val="000000"/>
                <w:kern w:val="0"/>
                <w:szCs w:val="21"/>
              </w:rPr>
              <w:t>供应质量追溯管理系统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2.16.840.1.113883.4.487.2.1.34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widowControl/>
              <w:shd w:val="clear" w:color="auto" w:fill="FFFFFF"/>
              <w:ind w:firstLineChars="200" w:firstLine="42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YYGRXT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6025B9" w:rsidRDefault="005239DC" w:rsidP="00040123">
            <w:pPr>
              <w:spacing w:line="36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医院感染系统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2.16.840.1.113883.4.487.2.1.35</w:t>
            </w:r>
          </w:p>
        </w:tc>
      </w:tr>
      <w:tr w:rsidR="005239DC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Default="005239DC" w:rsidP="00040123">
            <w:pPr>
              <w:widowControl/>
              <w:shd w:val="clear" w:color="auto" w:fill="FFFFFF"/>
              <w:ind w:firstLineChars="200" w:firstLine="42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DZJBXT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电子交班系统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Default="005239DC" w:rsidP="0004012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2.16.840.1.113883.4.487.2.1.36</w:t>
            </w:r>
          </w:p>
        </w:tc>
      </w:tr>
      <w:tr w:rsidR="005239DC" w:rsidRPr="005F5F32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5F5F32" w:rsidRDefault="005239DC" w:rsidP="00040123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LJ</w:t>
            </w:r>
            <w:r w:rsidRPr="005F5F32">
              <w:rPr>
                <w:rFonts w:ascii="宋体" w:hAnsi="宋体" w:hint="eastAsia"/>
                <w:color w:val="FF0000"/>
                <w:sz w:val="18"/>
                <w:szCs w:val="18"/>
              </w:rPr>
              <w:t>PIS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5F5F32" w:rsidRDefault="005239DC" w:rsidP="00040123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A5DB5">
              <w:rPr>
                <w:rFonts w:ascii="宋体" w:hAnsi="宋体" w:hint="eastAsia"/>
                <w:color w:val="FF0000"/>
                <w:sz w:val="18"/>
                <w:szCs w:val="18"/>
              </w:rPr>
              <w:t>朗</w:t>
            </w:r>
            <w:proofErr w:type="gramStart"/>
            <w:r w:rsidRPr="00EA5DB5">
              <w:rPr>
                <w:rFonts w:ascii="宋体" w:hAnsi="宋体" w:hint="eastAsia"/>
                <w:color w:val="FF0000"/>
                <w:sz w:val="18"/>
                <w:szCs w:val="18"/>
              </w:rPr>
              <w:t>珈</w:t>
            </w:r>
            <w:proofErr w:type="gramEnd"/>
            <w:r w:rsidRPr="005F5F32">
              <w:rPr>
                <w:rFonts w:ascii="宋体" w:hAnsi="宋体" w:hint="eastAsia"/>
                <w:color w:val="FF0000"/>
                <w:sz w:val="18"/>
                <w:szCs w:val="18"/>
              </w:rPr>
              <w:t>病理系统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5F5F32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 w:rsidRPr="005F5F32">
              <w:rPr>
                <w:rFonts w:ascii="宋体" w:hAnsi="宋体" w:cs="Calibri"/>
                <w:color w:val="FF0000"/>
                <w:sz w:val="18"/>
                <w:szCs w:val="18"/>
              </w:rPr>
              <w:t>2.16.840.1.113883.4.487.2.</w:t>
            </w:r>
            <w:r w:rsidRPr="005F5F32">
              <w:rPr>
                <w:rFonts w:ascii="宋体" w:hAnsi="宋体" w:cs="Calibri" w:hint="eastAsia"/>
                <w:color w:val="FF0000"/>
                <w:sz w:val="18"/>
                <w:szCs w:val="18"/>
              </w:rPr>
              <w:t>1.</w:t>
            </w:r>
            <w:r w:rsidRPr="005F5F32">
              <w:rPr>
                <w:rFonts w:ascii="宋体" w:hAnsi="宋体" w:cs="Calibri"/>
                <w:color w:val="FF0000"/>
                <w:sz w:val="18"/>
                <w:szCs w:val="18"/>
              </w:rPr>
              <w:t>37</w:t>
            </w:r>
          </w:p>
        </w:tc>
      </w:tr>
      <w:tr w:rsidR="005239DC" w:rsidRPr="005F5F32" w:rsidTr="0004012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39DC" w:rsidRPr="005F5F32" w:rsidRDefault="005239DC" w:rsidP="00040123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LJ</w:t>
            </w:r>
            <w:r w:rsidRPr="005F5F32">
              <w:rPr>
                <w:rFonts w:ascii="宋体" w:hAnsi="宋体" w:hint="eastAsia"/>
                <w:color w:val="FF0000"/>
                <w:sz w:val="18"/>
                <w:szCs w:val="18"/>
              </w:rPr>
              <w:t>PIS-BLKLS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5F5F32" w:rsidRDefault="005239DC" w:rsidP="00040123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A5DB5">
              <w:rPr>
                <w:rFonts w:ascii="宋体" w:hAnsi="宋体" w:hint="eastAsia"/>
                <w:color w:val="FF0000"/>
                <w:sz w:val="18"/>
                <w:szCs w:val="18"/>
              </w:rPr>
              <w:t>朗</w:t>
            </w:r>
            <w:proofErr w:type="gramStart"/>
            <w:r w:rsidRPr="00EA5DB5">
              <w:rPr>
                <w:rFonts w:ascii="宋体" w:hAnsi="宋体" w:hint="eastAsia"/>
                <w:color w:val="FF0000"/>
                <w:sz w:val="18"/>
                <w:szCs w:val="18"/>
              </w:rPr>
              <w:t>珈</w:t>
            </w:r>
            <w:proofErr w:type="gramEnd"/>
            <w:r w:rsidRPr="005F5F32">
              <w:rPr>
                <w:rFonts w:ascii="宋体" w:hAnsi="宋体" w:hint="eastAsia"/>
                <w:color w:val="FF0000"/>
                <w:sz w:val="18"/>
                <w:szCs w:val="18"/>
              </w:rPr>
              <w:t>病理系统-病理科流水号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9DC" w:rsidRPr="005F5F32" w:rsidRDefault="005239DC" w:rsidP="00040123">
            <w:pPr>
              <w:spacing w:line="360" w:lineRule="auto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 w:rsidRPr="005F5F32">
              <w:rPr>
                <w:rFonts w:ascii="宋体" w:hAnsi="宋体" w:cs="Calibri"/>
                <w:color w:val="FF0000"/>
                <w:sz w:val="18"/>
                <w:szCs w:val="18"/>
              </w:rPr>
              <w:t>2.16.840.1.113883.4.487.2.</w:t>
            </w:r>
            <w:r w:rsidRPr="005F5F32">
              <w:rPr>
                <w:rFonts w:ascii="宋体" w:hAnsi="宋体" w:cs="Calibri" w:hint="eastAsia"/>
                <w:color w:val="FF0000"/>
                <w:sz w:val="18"/>
                <w:szCs w:val="18"/>
              </w:rPr>
              <w:t>1.</w:t>
            </w:r>
            <w:r w:rsidRPr="005F5F32">
              <w:rPr>
                <w:rFonts w:ascii="宋体" w:hAnsi="宋体" w:cs="Calibri"/>
                <w:color w:val="FF0000"/>
                <w:sz w:val="18"/>
                <w:szCs w:val="18"/>
              </w:rPr>
              <w:t>37</w:t>
            </w:r>
            <w:r w:rsidRPr="005F5F32">
              <w:rPr>
                <w:rFonts w:ascii="宋体" w:hAnsi="宋体" w:cs="Calibri" w:hint="eastAsia"/>
                <w:color w:val="FF0000"/>
                <w:sz w:val="18"/>
                <w:szCs w:val="18"/>
              </w:rPr>
              <w:t>.2</w:t>
            </w:r>
          </w:p>
        </w:tc>
      </w:tr>
    </w:tbl>
    <w:p w:rsidR="005239DC" w:rsidRDefault="005239DC" w:rsidP="005239DC"/>
    <w:p w:rsidR="005239DC" w:rsidRDefault="005239DC" w:rsidP="005239DC"/>
    <w:p w:rsidR="005239DC" w:rsidRPr="005239DC" w:rsidRDefault="005239DC" w:rsidP="005239DC"/>
    <w:p w:rsidR="00C4009E" w:rsidRPr="002F0D80" w:rsidRDefault="00C4009E">
      <w:pPr>
        <w:rPr>
          <w:rFonts w:ascii="宋体" w:hAnsi="宋体"/>
        </w:rPr>
      </w:pPr>
    </w:p>
    <w:p w:rsidR="00C4009E" w:rsidRPr="002F0D80" w:rsidRDefault="00C4009E">
      <w:pPr>
        <w:pStyle w:val="2"/>
        <w:spacing w:line="360" w:lineRule="auto"/>
        <w:rPr>
          <w:rFonts w:ascii="宋体" w:hAnsi="宋体"/>
        </w:rPr>
      </w:pPr>
      <w:bookmarkStart w:id="327" w:name="_Toc355517381"/>
      <w:bookmarkStart w:id="328" w:name="_Toc355728319"/>
      <w:bookmarkStart w:id="329" w:name="_Toc355794126"/>
      <w:bookmarkStart w:id="330" w:name="_Toc369870558"/>
      <w:bookmarkStart w:id="331" w:name="_Toc489622236"/>
      <w:r w:rsidRPr="002F0D80">
        <w:rPr>
          <w:rFonts w:ascii="宋体" w:hAnsi="宋体" w:hint="eastAsia"/>
        </w:rPr>
        <w:t>各系统字典域表</w:t>
      </w:r>
      <w:bookmarkEnd w:id="327"/>
      <w:bookmarkEnd w:id="328"/>
      <w:bookmarkEnd w:id="329"/>
      <w:bookmarkEnd w:id="330"/>
      <w:bookmarkEnd w:id="331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1080"/>
        <w:gridCol w:w="2337"/>
        <w:gridCol w:w="3402"/>
        <w:gridCol w:w="993"/>
        <w:gridCol w:w="992"/>
      </w:tblGrid>
      <w:tr w:rsidR="002F0D80" w:rsidRPr="002F0D80" w:rsidTr="005D4231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字典描述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字典域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字典源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自动更新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HiUP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HIS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贵重等级标识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执行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法类型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取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整方式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名称的类型编码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药品抗菌类型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过敏原节点类型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药物分类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药品性质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药品剂型分类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通用名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通用名目录与通用名的关系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药品目录与药品的关系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发药因子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剂型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溶媒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抗生素目录字典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药品与抗生素目录的关联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用药途径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药品过敏原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结算类别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药品生产厂家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系统类别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最小费用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标本类型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标本容器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检验指标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检验结果正常编码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头</w:t>
            </w:r>
            <w:proofErr w:type="gramStart"/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孢</w:t>
            </w:r>
            <w:proofErr w:type="gramEnd"/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代数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病历分型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参与角色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分娩结局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婴儿转归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婴儿呼吸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护理级别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用药频率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参与角色类型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参与状态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非药品明细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38AB" w:rsidRPr="002F0D80" w:rsidRDefault="00B938AB" w:rsidP="005D4231"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复合项目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38AB" w:rsidRPr="002F0D80" w:rsidRDefault="00B938AB" w:rsidP="005D4231"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非药品明细与复合项目对照关系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38AB" w:rsidRPr="002F0D80" w:rsidRDefault="00B938AB" w:rsidP="005D4231"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计费方式编码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38AB" w:rsidRPr="002F0D80" w:rsidRDefault="00B938AB" w:rsidP="005D423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注射类型编码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38AB" w:rsidRPr="002F0D80" w:rsidRDefault="00B938AB" w:rsidP="005D423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检查状态编码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38AB" w:rsidRPr="002F0D80" w:rsidRDefault="00B938AB" w:rsidP="005D423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病理状态编码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38AB" w:rsidRPr="002F0D80" w:rsidRDefault="00B938AB" w:rsidP="005D423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手术状态编码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38AB" w:rsidRPr="002F0D80" w:rsidRDefault="00B938AB" w:rsidP="005D423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检验状态编码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38AB" w:rsidRPr="002F0D80" w:rsidRDefault="00B938AB" w:rsidP="005D423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贵重等级标识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执行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法类型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取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整方式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名称的类型编码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药品抗菌类型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过敏原节点类型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药物分类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药品性质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药品剂型分类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通用名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通用名目录与通用名的关系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药品目录与药品的关系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发药因子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剂型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溶媒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抗生素目录字典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药品与抗生素目录的关联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用药途径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药品过敏原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结算类别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药品生产厂家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系统类别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最小费用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标本类型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标本容器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检验指标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头</w:t>
            </w:r>
            <w:proofErr w:type="gramStart"/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孢</w:t>
            </w:r>
            <w:proofErr w:type="gramEnd"/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代数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病历分型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参与角色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分娩结局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婴儿转归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婴儿呼吸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护理级别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用药频率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非药品明细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复合项目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非药品明细与复合项目对照关系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计费方式编码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注射类型编码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贵重等级标识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执行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法类型</w:t>
            </w:r>
            <w:proofErr w:type="gramEnd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取</w:t>
            </w:r>
            <w:proofErr w:type="gramStart"/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整方式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名称的类型编码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药品抗菌类型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过敏原节点类型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药物分类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药品性质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药品剂型分类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通用名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通用名目录与通用名的关系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药品目录与药品的关系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发药因子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剂型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溶媒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抗生素目录字典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药品与抗生素目录的关联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用药途径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药品过敏原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结算类别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药品生产厂家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系统类别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最小费用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标本类型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标本容器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检验指标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头</w:t>
            </w:r>
            <w:proofErr w:type="gramStart"/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孢</w:t>
            </w:r>
            <w:proofErr w:type="gramEnd"/>
            <w:r w:rsidRPr="002F0D80">
              <w:rPr>
                <w:rFonts w:ascii="宋体" w:hAnsi="宋体" w:cs="宋体"/>
                <w:kern w:val="0"/>
                <w:sz w:val="18"/>
                <w:szCs w:val="18"/>
              </w:rPr>
              <w:t>代数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病历分型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参与角色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分娩结局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婴儿转归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婴儿呼吸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护理级别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hint="eastAsia"/>
                <w:sz w:val="18"/>
                <w:szCs w:val="18"/>
              </w:rPr>
              <w:t>用药频率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参与角色类型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参与状态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非药品明细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复合项目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非药品明细与复合项目对照关系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计费方式编码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938AB" w:rsidRPr="002F0D80" w:rsidRDefault="00B938AB" w:rsidP="005D4231">
            <w:pPr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注射类型编码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标本类型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标本容器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检验指标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RIS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F0D80" w:rsidRPr="002F0D80" w:rsidTr="005D4231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38AB" w:rsidRPr="002F0D80" w:rsidRDefault="00B938AB" w:rsidP="005D423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38AB" w:rsidRPr="002F0D80" w:rsidRDefault="00B938AB" w:rsidP="005D4231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C4009E" w:rsidRPr="002F0D80" w:rsidRDefault="00C4009E">
      <w:pPr>
        <w:rPr>
          <w:rFonts w:ascii="宋体" w:hAnsi="宋体"/>
        </w:rPr>
      </w:pPr>
    </w:p>
    <w:p w:rsidR="00C4009E" w:rsidRPr="002F0D80" w:rsidRDefault="00C4009E">
      <w:pPr>
        <w:pStyle w:val="2"/>
        <w:spacing w:line="360" w:lineRule="auto"/>
        <w:rPr>
          <w:rFonts w:ascii="宋体" w:hAnsi="宋体"/>
        </w:rPr>
      </w:pPr>
      <w:bookmarkStart w:id="332" w:name="_Toc355728320"/>
      <w:bookmarkStart w:id="333" w:name="_Toc355794127"/>
      <w:bookmarkStart w:id="334" w:name="_Toc369870559"/>
      <w:bookmarkStart w:id="335" w:name="_Toc489622237"/>
      <w:r w:rsidRPr="002F0D80">
        <w:rPr>
          <w:rFonts w:ascii="宋体" w:hAnsi="宋体" w:hint="eastAsia"/>
        </w:rPr>
        <w:t>消息状态说明</w:t>
      </w:r>
      <w:bookmarkEnd w:id="332"/>
      <w:bookmarkEnd w:id="333"/>
      <w:bookmarkEnd w:id="334"/>
      <w:bookmarkEnd w:id="335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5246"/>
        <w:gridCol w:w="2223"/>
      </w:tblGrid>
      <w:tr w:rsidR="002F0D80" w:rsidRPr="002F0D80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状态说明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sz w:val="18"/>
                <w:szCs w:val="18"/>
              </w:rPr>
              <w:t>备注</w:t>
            </w:r>
          </w:p>
        </w:tc>
      </w:tr>
      <w:tr w:rsidR="002F0D80" w:rsidRPr="002F0D80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待讨论</w:t>
            </w:r>
            <w:proofErr w:type="gramEnd"/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尚未讨论；或者各厂商讨论后，未能达成一致；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F0D80" w:rsidRPr="002F0D80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待确定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各厂商已达成初步共识，部分字段需要进一步明确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F0D80" w:rsidRPr="002F0D80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已确定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各厂商已达成一致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F0D80" w:rsidRPr="002F0D80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待补充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字典已明确，待补充字典项目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09E" w:rsidRPr="002F0D80" w:rsidRDefault="00C4009E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</w:tbl>
    <w:p w:rsidR="00C4009E" w:rsidRPr="002F0D80" w:rsidRDefault="00C4009E">
      <w:pPr>
        <w:rPr>
          <w:rFonts w:ascii="宋体" w:hAnsi="宋体"/>
        </w:rPr>
      </w:pPr>
    </w:p>
    <w:p w:rsidR="00C4009E" w:rsidRPr="002F0D80" w:rsidRDefault="00C4009E">
      <w:pPr>
        <w:pStyle w:val="2"/>
        <w:spacing w:line="360" w:lineRule="auto"/>
        <w:rPr>
          <w:rFonts w:ascii="宋体" w:hAnsi="宋体"/>
        </w:rPr>
      </w:pPr>
      <w:bookmarkStart w:id="336" w:name="_Toc369870560"/>
      <w:bookmarkStart w:id="337" w:name="_Toc489622238"/>
      <w:r w:rsidRPr="002F0D80">
        <w:rPr>
          <w:rFonts w:ascii="宋体" w:hAnsi="宋体" w:hint="eastAsia"/>
        </w:rPr>
        <w:t>AD</w:t>
      </w:r>
      <w:r w:rsidR="001F427E" w:rsidRPr="002F0D80">
        <w:rPr>
          <w:rFonts w:ascii="宋体" w:hAnsi="宋体" w:hint="eastAsia"/>
        </w:rPr>
        <w:t>oc</w:t>
      </w:r>
      <w:r w:rsidRPr="002F0D80">
        <w:rPr>
          <w:rFonts w:ascii="宋体" w:hAnsi="宋体" w:hint="eastAsia"/>
        </w:rPr>
        <w:t>Gate状态位说明</w:t>
      </w:r>
      <w:bookmarkEnd w:id="336"/>
      <w:bookmarkEnd w:id="337"/>
    </w:p>
    <w:p w:rsidR="00C63E80" w:rsidRPr="002F0D80" w:rsidRDefault="00C63E80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218"/>
        <w:gridCol w:w="1926"/>
        <w:gridCol w:w="1314"/>
        <w:gridCol w:w="1083"/>
        <w:gridCol w:w="2473"/>
      </w:tblGrid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角色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操作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表名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标志</w:t>
            </w:r>
            <w:proofErr w:type="gramStart"/>
            <w:r w:rsidRPr="002F0D80">
              <w:rPr>
                <w:rFonts w:ascii="宋体" w:hAnsi="宋体" w:hint="eastAsia"/>
                <w:sz w:val="18"/>
                <w:szCs w:val="18"/>
              </w:rPr>
              <w:t>位说明</w:t>
            </w:r>
            <w:proofErr w:type="gram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生成文档初始状态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生成文档成功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生成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globalID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成功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上传文档成功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4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更新文档成功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5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废弃文档成功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C63E80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BEFORE_STATUS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6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C63E8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前置通知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AFTER_STATUS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7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后置通知成功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生成文档失败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生成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globalID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上传文档失败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1004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更新文档失败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1005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废弃文档失败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9D08B5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BEFORE_STATUS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1006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9D08B5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前置通知</w:t>
            </w:r>
            <w:r w:rsidR="004E637F" w:rsidRPr="002F0D80">
              <w:rPr>
                <w:rFonts w:ascii="Calibri" w:hAnsi="Calibri" w:hint="eastAsia"/>
                <w:sz w:val="18"/>
                <w:szCs w:val="18"/>
              </w:rPr>
              <w:t>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AFTER_STATUS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8B5" w:rsidRPr="002F0D80" w:rsidRDefault="009D08B5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1007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8B5" w:rsidRPr="002F0D80" w:rsidRDefault="009D08B5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Pr="002F0D80">
              <w:rPr>
                <w:rFonts w:ascii="Calibri" w:hAnsi="Calibri" w:hint="eastAsia"/>
                <w:sz w:val="18"/>
                <w:szCs w:val="18"/>
              </w:rPr>
              <w:t>后置通知失败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8B5" w:rsidRPr="002F0D80" w:rsidRDefault="009D08B5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1008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8B5" w:rsidRPr="002F0D80" w:rsidRDefault="009D08B5" w:rsidP="00141D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ADGATE</w:t>
            </w:r>
            <w:r w:rsidR="00141DE2" w:rsidRPr="002F0D8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字典验证</w:t>
            </w:r>
            <w:r w:rsidRPr="002F0D8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失败</w:t>
            </w:r>
          </w:p>
        </w:tc>
      </w:tr>
      <w:tr w:rsidR="009D08B5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注册文档信</w:t>
            </w: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rPr>
                <w:rFonts w:ascii="Calibri" w:hAnsi="Calibri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8B5" w:rsidRPr="002F0D80" w:rsidRDefault="009D08B5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7999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8B5" w:rsidRPr="002F0D80" w:rsidRDefault="009D08B5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文档已经在平台存在</w:t>
            </w:r>
          </w:p>
        </w:tc>
      </w:tr>
    </w:tbl>
    <w:p w:rsidR="00C63E80" w:rsidRPr="002F0D80" w:rsidRDefault="00C63E80">
      <w:pPr>
        <w:rPr>
          <w:rFonts w:ascii="宋体" w:hAnsi="宋体"/>
        </w:rPr>
      </w:pPr>
    </w:p>
    <w:sectPr w:rsidR="00C63E80" w:rsidRPr="002F0D80" w:rsidSect="00386450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5" w:right="1080" w:bottom="1246" w:left="1800" w:header="720" w:footer="72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C22" w:rsidRDefault="00807C22">
      <w:r>
        <w:separator/>
      </w:r>
    </w:p>
  </w:endnote>
  <w:endnote w:type="continuationSeparator" w:id="0">
    <w:p w:rsidR="00807C22" w:rsidRDefault="0080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">
    <w:altName w:val="Trebuchet MS"/>
    <w:charset w:val="00"/>
    <w:family w:val="swiss"/>
    <w:pitch w:val="default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F2B" w:rsidRDefault="00ED1F2B">
    <w:pPr>
      <w:pStyle w:val="a8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ED1F2B" w:rsidRDefault="00ED1F2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F2B" w:rsidRDefault="00ED1F2B">
    <w:pPr>
      <w:pStyle w:val="a8"/>
      <w:rPr>
        <w:color w:val="000000"/>
        <w:shd w:val="clear" w:color="auto" w:fill="FFFF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-4446</wp:posOffset>
              </wp:positionV>
              <wp:extent cx="5510530" cy="0"/>
              <wp:effectExtent l="0" t="0" r="13970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05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6DAB54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1.4pt;margin-top:-.35pt;width:433.9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Lk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"/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上海岱嘉医学</w:t>
    </w:r>
    <w:proofErr w:type="gramEnd"/>
    <w:r>
      <w:rPr>
        <w:rFonts w:hint="eastAsia"/>
      </w:rPr>
      <w:t>信息系统有限公司</w:t>
    </w:r>
  </w:p>
  <w:p w:rsidR="00ED1F2B" w:rsidRDefault="00ED1F2B">
    <w:pPr>
      <w:pStyle w:val="a8"/>
      <w:jc w:val="center"/>
      <w:rPr>
        <w:color w:val="000000"/>
        <w:shd w:val="clear" w:color="auto" w:fill="FFFFFF"/>
      </w:rPr>
    </w:pPr>
    <w:r>
      <w:rPr>
        <w:color w:val="000000"/>
        <w:shd w:val="clear" w:color="auto" w:fill="FFFFFF"/>
      </w:rPr>
      <w:fldChar w:fldCharType="begin"/>
    </w:r>
    <w:r>
      <w:rPr>
        <w:color w:val="000000"/>
        <w:shd w:val="clear" w:color="auto" w:fill="FFFFFF"/>
      </w:rPr>
      <w:instrText>PAGE   \* MERGEFORMAT</w:instrText>
    </w:r>
    <w:r>
      <w:rPr>
        <w:color w:val="000000"/>
        <w:shd w:val="clear" w:color="auto" w:fill="FFFFFF"/>
      </w:rPr>
      <w:fldChar w:fldCharType="separate"/>
    </w:r>
    <w:r w:rsidR="004F63F0" w:rsidRPr="004F63F0">
      <w:rPr>
        <w:noProof/>
        <w:color w:val="000000"/>
        <w:shd w:val="clear" w:color="auto" w:fill="FFFFFF"/>
        <w:lang w:val="zh-CN"/>
      </w:rPr>
      <w:t>63</w:t>
    </w:r>
    <w:r>
      <w:rPr>
        <w:color w:val="000000"/>
        <w:shd w:val="clear" w:color="auto" w:fill="FFFFFF"/>
      </w:rPr>
      <w:fldChar w:fldCharType="end"/>
    </w:r>
  </w:p>
  <w:p w:rsidR="00ED1F2B" w:rsidRDefault="00ED1F2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F2B" w:rsidRDefault="00ED1F2B">
    <w:pPr>
      <w:pStyle w:val="a8"/>
      <w:rPr>
        <w:color w:val="000000"/>
        <w:shd w:val="clear" w:color="auto" w:fill="FFFF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-4446</wp:posOffset>
              </wp:positionV>
              <wp:extent cx="5510530" cy="0"/>
              <wp:effectExtent l="0" t="0" r="1397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05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009CCA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1.4pt;margin-top:-.35pt;width:433.9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"/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上海岱嘉医学</w:t>
    </w:r>
    <w:proofErr w:type="gramEnd"/>
    <w:r>
      <w:rPr>
        <w:rFonts w:hint="eastAsia"/>
      </w:rPr>
      <w:t>信息系统有限公司</w:t>
    </w:r>
  </w:p>
  <w:p w:rsidR="00ED1F2B" w:rsidRDefault="00ED1F2B">
    <w:pPr>
      <w:pStyle w:val="a8"/>
      <w:jc w:val="center"/>
      <w:rPr>
        <w:color w:val="000000"/>
        <w:shd w:val="clear" w:color="auto" w:fill="FFFFFF"/>
      </w:rPr>
    </w:pPr>
    <w:r>
      <w:rPr>
        <w:color w:val="000000"/>
        <w:shd w:val="clear" w:color="auto" w:fill="FFFFFF"/>
      </w:rPr>
      <w:fldChar w:fldCharType="begin"/>
    </w:r>
    <w:r>
      <w:rPr>
        <w:color w:val="000000"/>
        <w:shd w:val="clear" w:color="auto" w:fill="FFFFFF"/>
      </w:rPr>
      <w:instrText>PAGE   \* MERGEFORMAT</w:instrText>
    </w:r>
    <w:r>
      <w:rPr>
        <w:color w:val="000000"/>
        <w:shd w:val="clear" w:color="auto" w:fill="FFFFFF"/>
      </w:rPr>
      <w:fldChar w:fldCharType="separate"/>
    </w:r>
    <w:r w:rsidR="004F63F0" w:rsidRPr="004F63F0">
      <w:rPr>
        <w:noProof/>
        <w:color w:val="000000"/>
        <w:shd w:val="clear" w:color="auto" w:fill="FFFFFF"/>
        <w:lang w:val="zh-CN"/>
      </w:rPr>
      <w:t>1</w:t>
    </w:r>
    <w:r>
      <w:rPr>
        <w:color w:val="000000"/>
        <w:shd w:val="clear" w:color="auto" w:fill="FFFFFF"/>
      </w:rPr>
      <w:fldChar w:fldCharType="end"/>
    </w:r>
  </w:p>
  <w:p w:rsidR="00ED1F2B" w:rsidRDefault="00ED1F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C22" w:rsidRDefault="00807C22">
      <w:r>
        <w:separator/>
      </w:r>
    </w:p>
  </w:footnote>
  <w:footnote w:type="continuationSeparator" w:id="0">
    <w:p w:rsidR="00807C22" w:rsidRDefault="00807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F2B" w:rsidRDefault="00ED1F2B">
    <w:pPr>
      <w:pStyle w:val="af0"/>
      <w:jc w:val="left"/>
    </w:pPr>
    <w:r>
      <w:rPr>
        <w:noProof/>
      </w:rPr>
      <w:drawing>
        <wp:inline distT="0" distB="0" distL="0" distR="0">
          <wp:extent cx="2009775" cy="446405"/>
          <wp:effectExtent l="0" t="0" r="9525" b="0"/>
          <wp:docPr id="1" name="图片 1" descr="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基于医疗信息交换平台的电子病历系统建设及改造项目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F2B" w:rsidRDefault="00ED1F2B">
    <w:pPr>
      <w:pStyle w:val="af0"/>
      <w:jc w:val="left"/>
    </w:pPr>
    <w:r>
      <w:rPr>
        <w:noProof/>
      </w:rPr>
      <w:drawing>
        <wp:inline distT="0" distB="0" distL="0" distR="0">
          <wp:extent cx="2009775" cy="446405"/>
          <wp:effectExtent l="0" t="0" r="9525" b="0"/>
          <wp:docPr id="2" name="图片 2" descr="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基于医疗信息交换平台的电子病历系统建设及改造项目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7"/>
    <w:multiLevelType w:val="multilevel"/>
    <w:tmpl w:val="000000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A"/>
    <w:multiLevelType w:val="singleLevel"/>
    <w:tmpl w:val="0000000A"/>
    <w:lvl w:ilvl="0">
      <w:start w:val="1"/>
      <w:numFmt w:val="bullet"/>
      <w:lvlText w:val=""/>
      <w:legacy w:legacy="1" w:legacySpace="0" w:legacyIndent="425"/>
      <w:lvlJc w:val="left"/>
      <w:pPr>
        <w:ind w:left="981" w:hanging="425"/>
      </w:pPr>
      <w:rPr>
        <w:rFonts w:ascii="Wingdings" w:hAnsi="Wingdings" w:hint="default"/>
      </w:rPr>
    </w:lvl>
  </w:abstractNum>
  <w:abstractNum w:abstractNumId="6">
    <w:nsid w:val="0000000C"/>
    <w:multiLevelType w:val="multilevel"/>
    <w:tmpl w:val="A2F0526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000000E"/>
    <w:multiLevelType w:val="multilevel"/>
    <w:tmpl w:val="0000000E"/>
    <w:lvl w:ilvl="0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1A"/>
    <w:multiLevelType w:val="multilevel"/>
    <w:tmpl w:val="3D32FA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3273"/>
        </w:tabs>
        <w:ind w:left="327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C613F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6411A91"/>
    <w:multiLevelType w:val="hybridMultilevel"/>
    <w:tmpl w:val="7D92CE88"/>
    <w:lvl w:ilvl="0" w:tplc="DE6C8296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1C53015"/>
    <w:multiLevelType w:val="hybridMultilevel"/>
    <w:tmpl w:val="782836C6"/>
    <w:lvl w:ilvl="0" w:tplc="5624FD46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7FD50E5"/>
    <w:multiLevelType w:val="hybridMultilevel"/>
    <w:tmpl w:val="73806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0874D3A"/>
    <w:multiLevelType w:val="hybridMultilevel"/>
    <w:tmpl w:val="FEEC6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DEE65F0"/>
    <w:multiLevelType w:val="singleLevel"/>
    <w:tmpl w:val="72C68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3"/>
  </w:num>
  <w:num w:numId="15">
    <w:abstractNumId w:val="14"/>
  </w:num>
  <w:num w:numId="16">
    <w:abstractNumId w:val="12"/>
  </w:num>
  <w:num w:numId="17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981" w:hanging="425"/>
        </w:pPr>
        <w:rPr>
          <w:rFonts w:ascii="Wingdings" w:hAnsi="Wingdings" w:hint="default"/>
        </w:rPr>
      </w:lvl>
    </w:lvlOverride>
  </w:num>
  <w:num w:numId="18">
    <w:abstractNumId w:val="11"/>
  </w:num>
  <w:num w:numId="19">
    <w:abstractNumId w:val="15"/>
  </w:num>
  <w:num w:numId="20">
    <w:abstractNumId w:val="10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yan zhu">
    <w15:presenceInfo w15:providerId="Windows Live" w15:userId="cbb2e07c98e26e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40C"/>
    <w:rsid w:val="000217E4"/>
    <w:rsid w:val="00032F63"/>
    <w:rsid w:val="0003716B"/>
    <w:rsid w:val="00040123"/>
    <w:rsid w:val="0004183D"/>
    <w:rsid w:val="00041D0F"/>
    <w:rsid w:val="00043E54"/>
    <w:rsid w:val="00047ECF"/>
    <w:rsid w:val="0005736D"/>
    <w:rsid w:val="000657A3"/>
    <w:rsid w:val="00076B24"/>
    <w:rsid w:val="00082014"/>
    <w:rsid w:val="00082021"/>
    <w:rsid w:val="00085F13"/>
    <w:rsid w:val="000868B4"/>
    <w:rsid w:val="00086B45"/>
    <w:rsid w:val="00087633"/>
    <w:rsid w:val="0009055A"/>
    <w:rsid w:val="0009086D"/>
    <w:rsid w:val="000928B3"/>
    <w:rsid w:val="00095465"/>
    <w:rsid w:val="000967E4"/>
    <w:rsid w:val="000A28D4"/>
    <w:rsid w:val="000A3444"/>
    <w:rsid w:val="000B0C2E"/>
    <w:rsid w:val="000B339F"/>
    <w:rsid w:val="000C4232"/>
    <w:rsid w:val="000C62EE"/>
    <w:rsid w:val="000C71EC"/>
    <w:rsid w:val="000E4E1D"/>
    <w:rsid w:val="000F0FE7"/>
    <w:rsid w:val="000F48E3"/>
    <w:rsid w:val="000F6104"/>
    <w:rsid w:val="00104514"/>
    <w:rsid w:val="00116EEA"/>
    <w:rsid w:val="001206FD"/>
    <w:rsid w:val="00124FCF"/>
    <w:rsid w:val="00134064"/>
    <w:rsid w:val="00141DE2"/>
    <w:rsid w:val="00151E3B"/>
    <w:rsid w:val="00154039"/>
    <w:rsid w:val="00172A27"/>
    <w:rsid w:val="00180A99"/>
    <w:rsid w:val="00182DC5"/>
    <w:rsid w:val="00184ECA"/>
    <w:rsid w:val="00194921"/>
    <w:rsid w:val="0019538B"/>
    <w:rsid w:val="001A3C2E"/>
    <w:rsid w:val="001C2007"/>
    <w:rsid w:val="001D0862"/>
    <w:rsid w:val="001D0CED"/>
    <w:rsid w:val="001D12E9"/>
    <w:rsid w:val="001D5C87"/>
    <w:rsid w:val="001F0992"/>
    <w:rsid w:val="001F1E9D"/>
    <w:rsid w:val="001F427E"/>
    <w:rsid w:val="001F73B7"/>
    <w:rsid w:val="00203C54"/>
    <w:rsid w:val="00205BDA"/>
    <w:rsid w:val="00223A87"/>
    <w:rsid w:val="002302F7"/>
    <w:rsid w:val="00240A63"/>
    <w:rsid w:val="00240D89"/>
    <w:rsid w:val="0024516E"/>
    <w:rsid w:val="00245791"/>
    <w:rsid w:val="0025105E"/>
    <w:rsid w:val="00264A2C"/>
    <w:rsid w:val="0026603A"/>
    <w:rsid w:val="0026680A"/>
    <w:rsid w:val="00285584"/>
    <w:rsid w:val="002868C3"/>
    <w:rsid w:val="00295149"/>
    <w:rsid w:val="002B2D07"/>
    <w:rsid w:val="002D6111"/>
    <w:rsid w:val="002E0EA7"/>
    <w:rsid w:val="002F0D80"/>
    <w:rsid w:val="002F172A"/>
    <w:rsid w:val="002F6AF4"/>
    <w:rsid w:val="002F7F22"/>
    <w:rsid w:val="00301692"/>
    <w:rsid w:val="0030219B"/>
    <w:rsid w:val="00327985"/>
    <w:rsid w:val="00327BAC"/>
    <w:rsid w:val="00331EAC"/>
    <w:rsid w:val="00335FDF"/>
    <w:rsid w:val="00352B13"/>
    <w:rsid w:val="00386450"/>
    <w:rsid w:val="003A1202"/>
    <w:rsid w:val="003A313D"/>
    <w:rsid w:val="003A6D8D"/>
    <w:rsid w:val="003B7911"/>
    <w:rsid w:val="003C009B"/>
    <w:rsid w:val="003C24AE"/>
    <w:rsid w:val="003C7211"/>
    <w:rsid w:val="003D0953"/>
    <w:rsid w:val="003D7BF5"/>
    <w:rsid w:val="003E1B29"/>
    <w:rsid w:val="003E475C"/>
    <w:rsid w:val="003E4AB8"/>
    <w:rsid w:val="003F15F7"/>
    <w:rsid w:val="003F37A9"/>
    <w:rsid w:val="003F6375"/>
    <w:rsid w:val="004112AB"/>
    <w:rsid w:val="004137ED"/>
    <w:rsid w:val="00414AD8"/>
    <w:rsid w:val="00422DED"/>
    <w:rsid w:val="00431EC1"/>
    <w:rsid w:val="0043395F"/>
    <w:rsid w:val="004371BD"/>
    <w:rsid w:val="0044563A"/>
    <w:rsid w:val="00446018"/>
    <w:rsid w:val="00455DE8"/>
    <w:rsid w:val="0045722F"/>
    <w:rsid w:val="004607D7"/>
    <w:rsid w:val="00475A39"/>
    <w:rsid w:val="00475E40"/>
    <w:rsid w:val="00476910"/>
    <w:rsid w:val="0048244D"/>
    <w:rsid w:val="00484536"/>
    <w:rsid w:val="004B0566"/>
    <w:rsid w:val="004B0F61"/>
    <w:rsid w:val="004B35B8"/>
    <w:rsid w:val="004C010C"/>
    <w:rsid w:val="004C178D"/>
    <w:rsid w:val="004C4E3C"/>
    <w:rsid w:val="004C7C9F"/>
    <w:rsid w:val="004D0BA0"/>
    <w:rsid w:val="004D1A57"/>
    <w:rsid w:val="004D1D5D"/>
    <w:rsid w:val="004D2A42"/>
    <w:rsid w:val="004D33DE"/>
    <w:rsid w:val="004E56A6"/>
    <w:rsid w:val="004E637F"/>
    <w:rsid w:val="004E7EAB"/>
    <w:rsid w:val="004F1A65"/>
    <w:rsid w:val="004F63F0"/>
    <w:rsid w:val="004F7A70"/>
    <w:rsid w:val="005009F5"/>
    <w:rsid w:val="0052208D"/>
    <w:rsid w:val="005239DC"/>
    <w:rsid w:val="00531D96"/>
    <w:rsid w:val="00532B29"/>
    <w:rsid w:val="005357F7"/>
    <w:rsid w:val="00551A7F"/>
    <w:rsid w:val="00552008"/>
    <w:rsid w:val="005536F4"/>
    <w:rsid w:val="00557FA2"/>
    <w:rsid w:val="005605DC"/>
    <w:rsid w:val="0056208E"/>
    <w:rsid w:val="00572C29"/>
    <w:rsid w:val="00575210"/>
    <w:rsid w:val="00575B99"/>
    <w:rsid w:val="0058198B"/>
    <w:rsid w:val="00586FB0"/>
    <w:rsid w:val="005A5678"/>
    <w:rsid w:val="005B13AF"/>
    <w:rsid w:val="005B3EBB"/>
    <w:rsid w:val="005B7E2D"/>
    <w:rsid w:val="005C23D5"/>
    <w:rsid w:val="005C3E4F"/>
    <w:rsid w:val="005D4231"/>
    <w:rsid w:val="005D752E"/>
    <w:rsid w:val="005E066E"/>
    <w:rsid w:val="005E0EB8"/>
    <w:rsid w:val="005E740A"/>
    <w:rsid w:val="005F0F86"/>
    <w:rsid w:val="005F2D6A"/>
    <w:rsid w:val="005F43B4"/>
    <w:rsid w:val="006013A2"/>
    <w:rsid w:val="00602685"/>
    <w:rsid w:val="0060489F"/>
    <w:rsid w:val="00605287"/>
    <w:rsid w:val="0062184C"/>
    <w:rsid w:val="00623BAD"/>
    <w:rsid w:val="00626B45"/>
    <w:rsid w:val="006305B3"/>
    <w:rsid w:val="00654E16"/>
    <w:rsid w:val="00673339"/>
    <w:rsid w:val="0067457F"/>
    <w:rsid w:val="0068323A"/>
    <w:rsid w:val="006846B1"/>
    <w:rsid w:val="00685875"/>
    <w:rsid w:val="006906C7"/>
    <w:rsid w:val="00692824"/>
    <w:rsid w:val="006B5ACE"/>
    <w:rsid w:val="006C24E8"/>
    <w:rsid w:val="006D1DD0"/>
    <w:rsid w:val="006E02D4"/>
    <w:rsid w:val="006E133D"/>
    <w:rsid w:val="006E7B91"/>
    <w:rsid w:val="006F17A4"/>
    <w:rsid w:val="007031D9"/>
    <w:rsid w:val="007062F0"/>
    <w:rsid w:val="00706C77"/>
    <w:rsid w:val="007117E5"/>
    <w:rsid w:val="00720C92"/>
    <w:rsid w:val="00734191"/>
    <w:rsid w:val="00735097"/>
    <w:rsid w:val="00737200"/>
    <w:rsid w:val="00744A9A"/>
    <w:rsid w:val="00746ECC"/>
    <w:rsid w:val="00772D3D"/>
    <w:rsid w:val="00775D8B"/>
    <w:rsid w:val="007803F7"/>
    <w:rsid w:val="007947F6"/>
    <w:rsid w:val="0079779A"/>
    <w:rsid w:val="007A1E87"/>
    <w:rsid w:val="007B26EE"/>
    <w:rsid w:val="007C6406"/>
    <w:rsid w:val="007D137A"/>
    <w:rsid w:val="007D2628"/>
    <w:rsid w:val="007D7467"/>
    <w:rsid w:val="007E7DA8"/>
    <w:rsid w:val="007F5CB8"/>
    <w:rsid w:val="0080085E"/>
    <w:rsid w:val="00804696"/>
    <w:rsid w:val="00807C22"/>
    <w:rsid w:val="008130BB"/>
    <w:rsid w:val="008139BA"/>
    <w:rsid w:val="008165C6"/>
    <w:rsid w:val="00830605"/>
    <w:rsid w:val="00831C80"/>
    <w:rsid w:val="00836BBB"/>
    <w:rsid w:val="00837145"/>
    <w:rsid w:val="00845697"/>
    <w:rsid w:val="008459C4"/>
    <w:rsid w:val="00845FA0"/>
    <w:rsid w:val="00851CAC"/>
    <w:rsid w:val="00855FBF"/>
    <w:rsid w:val="00865EFD"/>
    <w:rsid w:val="00867A0A"/>
    <w:rsid w:val="00871C68"/>
    <w:rsid w:val="0089361B"/>
    <w:rsid w:val="008B0BA9"/>
    <w:rsid w:val="008C672A"/>
    <w:rsid w:val="008C6D63"/>
    <w:rsid w:val="008D1B22"/>
    <w:rsid w:val="008D24E0"/>
    <w:rsid w:val="008D5F28"/>
    <w:rsid w:val="00910F55"/>
    <w:rsid w:val="00916C65"/>
    <w:rsid w:val="00921FBB"/>
    <w:rsid w:val="00931999"/>
    <w:rsid w:val="00933C07"/>
    <w:rsid w:val="0093402D"/>
    <w:rsid w:val="00936F08"/>
    <w:rsid w:val="00941F74"/>
    <w:rsid w:val="0094705C"/>
    <w:rsid w:val="00950F50"/>
    <w:rsid w:val="0095382E"/>
    <w:rsid w:val="00962BA7"/>
    <w:rsid w:val="00964BCC"/>
    <w:rsid w:val="0096552E"/>
    <w:rsid w:val="0098005C"/>
    <w:rsid w:val="009B4A47"/>
    <w:rsid w:val="009C4579"/>
    <w:rsid w:val="009C5ACC"/>
    <w:rsid w:val="009D08B5"/>
    <w:rsid w:val="009D2BAF"/>
    <w:rsid w:val="009D5E1E"/>
    <w:rsid w:val="009E48CF"/>
    <w:rsid w:val="009E74FC"/>
    <w:rsid w:val="009F6913"/>
    <w:rsid w:val="00A00E01"/>
    <w:rsid w:val="00A021C6"/>
    <w:rsid w:val="00A04977"/>
    <w:rsid w:val="00A16443"/>
    <w:rsid w:val="00A16D5B"/>
    <w:rsid w:val="00A20D40"/>
    <w:rsid w:val="00A270D4"/>
    <w:rsid w:val="00A277B0"/>
    <w:rsid w:val="00A32DD1"/>
    <w:rsid w:val="00A334BE"/>
    <w:rsid w:val="00A35CFB"/>
    <w:rsid w:val="00A46B68"/>
    <w:rsid w:val="00A506FE"/>
    <w:rsid w:val="00A54FCF"/>
    <w:rsid w:val="00A564BE"/>
    <w:rsid w:val="00A72362"/>
    <w:rsid w:val="00A73F26"/>
    <w:rsid w:val="00A742A6"/>
    <w:rsid w:val="00A7754E"/>
    <w:rsid w:val="00A80675"/>
    <w:rsid w:val="00A84AC8"/>
    <w:rsid w:val="00A9501C"/>
    <w:rsid w:val="00AC0352"/>
    <w:rsid w:val="00AC5B90"/>
    <w:rsid w:val="00AD2C3A"/>
    <w:rsid w:val="00AD596C"/>
    <w:rsid w:val="00AE5B63"/>
    <w:rsid w:val="00AF4F7D"/>
    <w:rsid w:val="00AF6AA7"/>
    <w:rsid w:val="00AF7CBC"/>
    <w:rsid w:val="00AF7E3A"/>
    <w:rsid w:val="00B02472"/>
    <w:rsid w:val="00B035C1"/>
    <w:rsid w:val="00B038A0"/>
    <w:rsid w:val="00B06C06"/>
    <w:rsid w:val="00B10FF4"/>
    <w:rsid w:val="00B1481D"/>
    <w:rsid w:val="00B1748E"/>
    <w:rsid w:val="00B175AC"/>
    <w:rsid w:val="00B2032D"/>
    <w:rsid w:val="00B26282"/>
    <w:rsid w:val="00B2726E"/>
    <w:rsid w:val="00B31B1D"/>
    <w:rsid w:val="00B352C8"/>
    <w:rsid w:val="00B361C6"/>
    <w:rsid w:val="00B41DC6"/>
    <w:rsid w:val="00B43664"/>
    <w:rsid w:val="00B45EDA"/>
    <w:rsid w:val="00B57BB4"/>
    <w:rsid w:val="00B57D55"/>
    <w:rsid w:val="00B7010A"/>
    <w:rsid w:val="00B75328"/>
    <w:rsid w:val="00B75DF7"/>
    <w:rsid w:val="00B90865"/>
    <w:rsid w:val="00B915E9"/>
    <w:rsid w:val="00B938AB"/>
    <w:rsid w:val="00B94814"/>
    <w:rsid w:val="00B97043"/>
    <w:rsid w:val="00BA13D8"/>
    <w:rsid w:val="00BA166D"/>
    <w:rsid w:val="00BA5B07"/>
    <w:rsid w:val="00BB248F"/>
    <w:rsid w:val="00BB4AE4"/>
    <w:rsid w:val="00BB76F3"/>
    <w:rsid w:val="00BC3A6E"/>
    <w:rsid w:val="00BC4749"/>
    <w:rsid w:val="00BD2150"/>
    <w:rsid w:val="00BD6219"/>
    <w:rsid w:val="00BE0812"/>
    <w:rsid w:val="00BE4F1F"/>
    <w:rsid w:val="00BE6035"/>
    <w:rsid w:val="00BF2ABE"/>
    <w:rsid w:val="00BF31D6"/>
    <w:rsid w:val="00BF344F"/>
    <w:rsid w:val="00C019E0"/>
    <w:rsid w:val="00C04440"/>
    <w:rsid w:val="00C10985"/>
    <w:rsid w:val="00C10A3F"/>
    <w:rsid w:val="00C10EC2"/>
    <w:rsid w:val="00C1298C"/>
    <w:rsid w:val="00C12C07"/>
    <w:rsid w:val="00C13CAF"/>
    <w:rsid w:val="00C164C4"/>
    <w:rsid w:val="00C22F94"/>
    <w:rsid w:val="00C25E9C"/>
    <w:rsid w:val="00C4009E"/>
    <w:rsid w:val="00C4452E"/>
    <w:rsid w:val="00C44D6D"/>
    <w:rsid w:val="00C46100"/>
    <w:rsid w:val="00C52FA0"/>
    <w:rsid w:val="00C62287"/>
    <w:rsid w:val="00C63E80"/>
    <w:rsid w:val="00C64706"/>
    <w:rsid w:val="00C64B46"/>
    <w:rsid w:val="00C66400"/>
    <w:rsid w:val="00C679E5"/>
    <w:rsid w:val="00C851C7"/>
    <w:rsid w:val="00C86D2E"/>
    <w:rsid w:val="00C90A33"/>
    <w:rsid w:val="00C94323"/>
    <w:rsid w:val="00CA18DE"/>
    <w:rsid w:val="00CA2715"/>
    <w:rsid w:val="00CC359F"/>
    <w:rsid w:val="00CD26B2"/>
    <w:rsid w:val="00CD5495"/>
    <w:rsid w:val="00CE4587"/>
    <w:rsid w:val="00CF5C1A"/>
    <w:rsid w:val="00CF5E4E"/>
    <w:rsid w:val="00D15388"/>
    <w:rsid w:val="00D20137"/>
    <w:rsid w:val="00D204F6"/>
    <w:rsid w:val="00D2586F"/>
    <w:rsid w:val="00D27E49"/>
    <w:rsid w:val="00D40973"/>
    <w:rsid w:val="00D431AC"/>
    <w:rsid w:val="00D43E5F"/>
    <w:rsid w:val="00D45FEE"/>
    <w:rsid w:val="00D51203"/>
    <w:rsid w:val="00D51F0F"/>
    <w:rsid w:val="00D5285F"/>
    <w:rsid w:val="00D5455C"/>
    <w:rsid w:val="00D67DF4"/>
    <w:rsid w:val="00D74326"/>
    <w:rsid w:val="00D746D1"/>
    <w:rsid w:val="00D77BBA"/>
    <w:rsid w:val="00D8256A"/>
    <w:rsid w:val="00D83B63"/>
    <w:rsid w:val="00D86B44"/>
    <w:rsid w:val="00D900D1"/>
    <w:rsid w:val="00D9048D"/>
    <w:rsid w:val="00D913B9"/>
    <w:rsid w:val="00D96C4E"/>
    <w:rsid w:val="00DA5FDC"/>
    <w:rsid w:val="00DB5343"/>
    <w:rsid w:val="00DC4ECC"/>
    <w:rsid w:val="00DD263E"/>
    <w:rsid w:val="00DD2A89"/>
    <w:rsid w:val="00DD31C9"/>
    <w:rsid w:val="00DD5F46"/>
    <w:rsid w:val="00DD6D7E"/>
    <w:rsid w:val="00DE1A12"/>
    <w:rsid w:val="00DF0560"/>
    <w:rsid w:val="00DF0F0F"/>
    <w:rsid w:val="00E04715"/>
    <w:rsid w:val="00E05185"/>
    <w:rsid w:val="00E11DB6"/>
    <w:rsid w:val="00E150BD"/>
    <w:rsid w:val="00E17B46"/>
    <w:rsid w:val="00E21368"/>
    <w:rsid w:val="00E263B8"/>
    <w:rsid w:val="00E41AAC"/>
    <w:rsid w:val="00E42D6A"/>
    <w:rsid w:val="00E43F36"/>
    <w:rsid w:val="00E47897"/>
    <w:rsid w:val="00E5674B"/>
    <w:rsid w:val="00E56AE7"/>
    <w:rsid w:val="00E600BB"/>
    <w:rsid w:val="00E721E8"/>
    <w:rsid w:val="00E8070A"/>
    <w:rsid w:val="00E920C5"/>
    <w:rsid w:val="00E92C6C"/>
    <w:rsid w:val="00EB162B"/>
    <w:rsid w:val="00EB71F7"/>
    <w:rsid w:val="00EB7827"/>
    <w:rsid w:val="00ED1F2B"/>
    <w:rsid w:val="00ED372D"/>
    <w:rsid w:val="00ED71BD"/>
    <w:rsid w:val="00EE1E89"/>
    <w:rsid w:val="00EE4013"/>
    <w:rsid w:val="00EF1787"/>
    <w:rsid w:val="00EF1A32"/>
    <w:rsid w:val="00EF2354"/>
    <w:rsid w:val="00F0103A"/>
    <w:rsid w:val="00F06FF3"/>
    <w:rsid w:val="00F100EE"/>
    <w:rsid w:val="00F12A57"/>
    <w:rsid w:val="00F13B93"/>
    <w:rsid w:val="00F21E6A"/>
    <w:rsid w:val="00F24150"/>
    <w:rsid w:val="00F24524"/>
    <w:rsid w:val="00F4132D"/>
    <w:rsid w:val="00F53DF5"/>
    <w:rsid w:val="00F54862"/>
    <w:rsid w:val="00F66E48"/>
    <w:rsid w:val="00F81D83"/>
    <w:rsid w:val="00F82169"/>
    <w:rsid w:val="00F85332"/>
    <w:rsid w:val="00F8721C"/>
    <w:rsid w:val="00F90122"/>
    <w:rsid w:val="00F9492A"/>
    <w:rsid w:val="00F94FCB"/>
    <w:rsid w:val="00F97362"/>
    <w:rsid w:val="00F97A8C"/>
    <w:rsid w:val="00FA2AB3"/>
    <w:rsid w:val="00FA459F"/>
    <w:rsid w:val="00FA73BE"/>
    <w:rsid w:val="00FC1D6E"/>
    <w:rsid w:val="00FC6F85"/>
    <w:rsid w:val="00FD358E"/>
    <w:rsid w:val="00FD58FC"/>
    <w:rsid w:val="00FE0B95"/>
    <w:rsid w:val="00FF0CEA"/>
    <w:rsid w:val="00FF2080"/>
    <w:rsid w:val="00FF5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semiHidden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Table Grid 6" w:uiPriority="0"/>
    <w:lsdException w:name="Table Elegant" w:uiPriority="0"/>
    <w:lsdException w:name="Balloon Text" w:uiPriority="0"/>
    <w:lsdException w:name="Table Grid" w:uiPriority="59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5F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Level 1 Topic Heading,H1,Heading 0,R1,H11,章,章1,章2,章3,章4,章5,章6,章7,章8,章9,章10,章11,首层标题,章21,章31,章41,章51,章12,章22,章32,章42,章52,首层标题1,章61,章71,章81,章111,章211,章311,章411,章511,章91,章101,章13,章23,章33,章43,章53,首层标题2,章62,章72,章82,章112,章212,章312,章412,章512,章92,章102"/>
    <w:basedOn w:val="a"/>
    <w:next w:val="a"/>
    <w:link w:val="1Char"/>
    <w:uiPriority w:val="9"/>
    <w:qFormat/>
    <w:rsid w:val="00845FA0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h2,Level 2 Topic Heading,sect 1.2,H2,H21,R2,节,节1,节2,节3,节4,节5,节6,节7,节8,节9,节10,节11,节21,节31,节41,节51,节61,节71,节81,节91,节101,节12,节22,节32,节42,节52,节62,节72,节82,节92,节102,节13,节14,节15,节16,节23,节33,节43,节53,节63,节73,节83,节93,节103,节111,节211,节311,节411,节511,节611,节711"/>
    <w:basedOn w:val="a"/>
    <w:next w:val="a"/>
    <w:link w:val="2Char"/>
    <w:uiPriority w:val="9"/>
    <w:qFormat/>
    <w:rsid w:val="00845FA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aliases w:val="h3,Level 3 Topic Heading,Org Heading 1,H3,sect1.2.3,Heading 3 - old,Map,H31,小节,小节1,小节2,小节3,小节4,小节5,小节6,小节7,小节8,小节9,小节10,小节11,小节12,小节21,小节31,小节41,小节51,小节61,小节71,小节81,小节91,小节101,小节22,小节32,小节42,小节52,小节62,小节13,小节23,小节33,小节43,小节53,小节63,小节14,小节24,小节34"/>
    <w:basedOn w:val="2"/>
    <w:next w:val="a"/>
    <w:link w:val="3Char"/>
    <w:qFormat/>
    <w:rsid w:val="00264A2C"/>
    <w:pPr>
      <w:numPr>
        <w:ilvl w:val="2"/>
      </w:numPr>
      <w:tabs>
        <w:tab w:val="clear" w:pos="720"/>
        <w:tab w:val="left" w:pos="576"/>
      </w:tabs>
      <w:ind w:leftChars="-51" w:left="708" w:hangingChars="290" w:hanging="815"/>
      <w:outlineLvl w:val="2"/>
    </w:pPr>
    <w:rPr>
      <w:rFonts w:ascii="宋体" w:hAnsi="宋体"/>
      <w:sz w:val="28"/>
      <w:szCs w:val="28"/>
    </w:rPr>
  </w:style>
  <w:style w:type="paragraph" w:styleId="4">
    <w:name w:val="heading 4"/>
    <w:aliases w:val="h4,First Subheading,Ref Heading 1,rh1,H4,Heading sql,sect 1.2.3.4,段,段1,段2,段3,段4,段5,段6,段7,段8,段9,段10,段11,段12,段13,段14,段21,段31,段41,段51,段61,段71,段81,段91,段101,段111,段121,段15,段16,段22,段32,段42,段52,段62,段17,段23,段33,段43,段53,段63,段72,段82,段92,段102,段112,段122,段18,段24"/>
    <w:basedOn w:val="a"/>
    <w:next w:val="a"/>
    <w:link w:val="4Char"/>
    <w:uiPriority w:val="9"/>
    <w:qFormat/>
    <w:rsid w:val="00845FA0"/>
    <w:pPr>
      <w:keepNext/>
      <w:keepLines/>
      <w:tabs>
        <w:tab w:val="left" w:pos="864"/>
      </w:tabs>
      <w:spacing w:before="100" w:beforeAutospacing="1" w:after="100" w:afterAutospacing="1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aliases w:val="H5,dash,ds,dd,PIM 5,h5,l5,hm,module heading,口,口1,口2,ITT t5,PA Pico Section,TE Heading 5,heading 5,l5+toc5,Numbered Sub-list Char,Numbered Sub-list Char Char,Numbered Sub-list,5,1.1.1.1.1 H5,第四层条,Block Label,一.标题 5,Appendix A  Heading 5,Table label"/>
    <w:basedOn w:val="a"/>
    <w:next w:val="a"/>
    <w:link w:val="5Char"/>
    <w:uiPriority w:val="9"/>
    <w:qFormat/>
    <w:rsid w:val="00845FA0"/>
    <w:pPr>
      <w:keepNext/>
      <w:keepLines/>
      <w:tabs>
        <w:tab w:val="left" w:pos="1008"/>
      </w:tabs>
      <w:spacing w:before="100" w:beforeAutospacing="1" w:after="100" w:afterAutospacing="1"/>
      <w:ind w:left="1008" w:hanging="1008"/>
      <w:outlineLvl w:val="4"/>
    </w:pPr>
    <w:rPr>
      <w:b/>
      <w:bCs/>
      <w:sz w:val="24"/>
      <w:szCs w:val="28"/>
    </w:rPr>
  </w:style>
  <w:style w:type="paragraph" w:styleId="6">
    <w:name w:val="heading 6"/>
    <w:aliases w:val="h6,Third Subheading,DO NOT USE_h6"/>
    <w:basedOn w:val="a"/>
    <w:next w:val="a"/>
    <w:link w:val="6Char"/>
    <w:uiPriority w:val="9"/>
    <w:qFormat/>
    <w:rsid w:val="00845FA0"/>
    <w:pPr>
      <w:keepNext/>
      <w:keepLines/>
      <w:tabs>
        <w:tab w:val="left" w:pos="1152"/>
      </w:tabs>
      <w:spacing w:before="240" w:after="64" w:line="320" w:lineRule="atLeast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45FA0"/>
    <w:pPr>
      <w:keepNext/>
      <w:keepLines/>
      <w:tabs>
        <w:tab w:val="left" w:pos="1296"/>
      </w:tabs>
      <w:spacing w:before="240" w:after="64" w:line="320" w:lineRule="atLeast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45FA0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45FA0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45FA0"/>
    <w:rPr>
      <w:b/>
      <w:bCs/>
    </w:rPr>
  </w:style>
  <w:style w:type="character" w:styleId="HTML">
    <w:name w:val="HTML Typewriter"/>
    <w:uiPriority w:val="99"/>
    <w:rsid w:val="00845FA0"/>
    <w:rPr>
      <w:rFonts w:ascii="宋体" w:eastAsia="宋体" w:hAnsi="宋体" w:cs="宋体"/>
      <w:sz w:val="24"/>
      <w:szCs w:val="24"/>
    </w:rPr>
  </w:style>
  <w:style w:type="character" w:styleId="HTML0">
    <w:name w:val="HTML Code"/>
    <w:uiPriority w:val="99"/>
    <w:rsid w:val="00845FA0"/>
    <w:rPr>
      <w:rFonts w:ascii="宋体" w:eastAsia="宋体" w:hAnsi="宋体" w:cs="宋体"/>
      <w:sz w:val="24"/>
      <w:szCs w:val="24"/>
    </w:rPr>
  </w:style>
  <w:style w:type="character" w:styleId="a4">
    <w:name w:val="annotation reference"/>
    <w:uiPriority w:val="99"/>
    <w:rsid w:val="00845FA0"/>
    <w:rPr>
      <w:sz w:val="21"/>
      <w:szCs w:val="21"/>
    </w:rPr>
  </w:style>
  <w:style w:type="character" w:styleId="a5">
    <w:name w:val="FollowedHyperlink"/>
    <w:uiPriority w:val="99"/>
    <w:rsid w:val="00845FA0"/>
    <w:rPr>
      <w:color w:val="800080"/>
      <w:u w:val="single"/>
    </w:rPr>
  </w:style>
  <w:style w:type="character" w:styleId="a6">
    <w:name w:val="page number"/>
    <w:basedOn w:val="a0"/>
    <w:rsid w:val="00845FA0"/>
  </w:style>
  <w:style w:type="character" w:styleId="a7">
    <w:name w:val="Hyperlink"/>
    <w:uiPriority w:val="99"/>
    <w:rsid w:val="00845FA0"/>
    <w:rPr>
      <w:color w:val="0000FF"/>
      <w:u w:val="single"/>
    </w:rPr>
  </w:style>
  <w:style w:type="character" w:customStyle="1" w:styleId="apple-style-span">
    <w:name w:val="apple-style-span"/>
    <w:rsid w:val="00845FA0"/>
  </w:style>
  <w:style w:type="character" w:customStyle="1" w:styleId="Char1">
    <w:name w:val="标题 Char1"/>
    <w:rsid w:val="00845FA0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10">
    <w:name w:val="纯文本 Char1"/>
    <w:rsid w:val="00845FA0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aliases w:val="f Char"/>
    <w:link w:val="a8"/>
    <w:uiPriority w:val="99"/>
    <w:rsid w:val="00845FA0"/>
    <w:rPr>
      <w:kern w:val="2"/>
      <w:sz w:val="18"/>
      <w:szCs w:val="18"/>
    </w:rPr>
  </w:style>
  <w:style w:type="character" w:customStyle="1" w:styleId="z-Char">
    <w:name w:val="z-窗体顶端 Char"/>
    <w:link w:val="z-"/>
    <w:rsid w:val="00845FA0"/>
    <w:rPr>
      <w:rFonts w:ascii="Arial" w:hAnsi="Arial" w:cs="Arial"/>
      <w:vanish/>
      <w:kern w:val="2"/>
      <w:sz w:val="16"/>
      <w:szCs w:val="16"/>
    </w:rPr>
  </w:style>
  <w:style w:type="character" w:customStyle="1" w:styleId="apple-converted-space">
    <w:name w:val="apple-converted-space"/>
    <w:rsid w:val="00845FA0"/>
  </w:style>
  <w:style w:type="character" w:customStyle="1" w:styleId="Char0">
    <w:name w:val="批注框文本 Char"/>
    <w:link w:val="a9"/>
    <w:rsid w:val="00845FA0"/>
    <w:rPr>
      <w:kern w:val="2"/>
      <w:sz w:val="18"/>
      <w:szCs w:val="18"/>
    </w:rPr>
  </w:style>
  <w:style w:type="character" w:customStyle="1" w:styleId="Char2">
    <w:name w:val="纯文本 Char2"/>
    <w:rsid w:val="00845FA0"/>
    <w:rPr>
      <w:rFonts w:ascii="宋体" w:eastAsia="宋体" w:hAnsi="Courier New" w:cs="Courier New" w:hint="eastAsia"/>
      <w:kern w:val="2"/>
      <w:sz w:val="21"/>
      <w:szCs w:val="21"/>
    </w:rPr>
  </w:style>
  <w:style w:type="character" w:styleId="aa">
    <w:name w:val="Emphasis"/>
    <w:qFormat/>
    <w:rsid w:val="00845FA0"/>
    <w:rPr>
      <w:i/>
      <w:iCs/>
    </w:rPr>
  </w:style>
  <w:style w:type="character" w:customStyle="1" w:styleId="CharChar">
    <w:name w:val="我的正文 Char Char"/>
    <w:link w:val="ab"/>
    <w:rsid w:val="00845FA0"/>
    <w:rPr>
      <w:rFonts w:ascii="Calibri" w:hAnsi="Calibri"/>
      <w:sz w:val="24"/>
      <w:szCs w:val="24"/>
    </w:rPr>
  </w:style>
  <w:style w:type="character" w:customStyle="1" w:styleId="2Char1">
    <w:name w:val="标题 2 Char1"/>
    <w:aliases w:val="h2 Char1,Level 2 Topic Heading Char1,sect 1.2 Char1,H2 Char1,H21 Char1,R2 Char1,节 Char1,节1 Char1,节2 Char1,节3 Char1,节4 Char1,节5 Char1,节6 Char1,节7 Char1,节8 Char1,节9 Char1,节10 Char1,节11 Char1,节21 Char1,节31 Char1,节41 Char1,节51 Char1,节61 Char1"/>
    <w:rsid w:val="00845FA0"/>
    <w:rPr>
      <w:rFonts w:ascii="Cambria" w:eastAsia="宋体" w:hAnsi="Cambria" w:cs="Times New Roman" w:hint="default"/>
      <w:b/>
      <w:bCs/>
      <w:kern w:val="2"/>
      <w:sz w:val="32"/>
      <w:szCs w:val="32"/>
    </w:rPr>
  </w:style>
  <w:style w:type="character" w:customStyle="1" w:styleId="Char20">
    <w:name w:val="批注主题 Char2"/>
    <w:rsid w:val="00845FA0"/>
    <w:rPr>
      <w:b/>
      <w:bCs/>
      <w:kern w:val="2"/>
      <w:sz w:val="21"/>
      <w:szCs w:val="24"/>
    </w:rPr>
  </w:style>
  <w:style w:type="character" w:customStyle="1" w:styleId="4Char">
    <w:name w:val="标题 4 Char"/>
    <w:aliases w:val="h4 Char,First Subheading Char,Ref Heading 1 Char,rh1 Char,H4 Char,Heading sql Char,sect 1.2.3.4 Char,段 Char,段1 Char,段2 Char,段3 Char,段4 Char,段5 Char,段6 Char,段7 Char,段8 Char,段9 Char,段10 Char,段11 Char,段12 Char,段13 Char,段14 Char,段21 Char,段31 Char"/>
    <w:link w:val="4"/>
    <w:uiPriority w:val="9"/>
    <w:rsid w:val="00845FA0"/>
    <w:rPr>
      <w:b/>
      <w:bCs/>
      <w:kern w:val="2"/>
      <w:sz w:val="28"/>
      <w:szCs w:val="28"/>
    </w:rPr>
  </w:style>
  <w:style w:type="character" w:customStyle="1" w:styleId="Char3">
    <w:name w:val="纯文本 Char"/>
    <w:link w:val="ac"/>
    <w:rsid w:val="00845FA0"/>
    <w:rPr>
      <w:rFonts w:ascii="宋体" w:hAnsi="Courier New"/>
    </w:rPr>
  </w:style>
  <w:style w:type="character" w:customStyle="1" w:styleId="unnamed1">
    <w:name w:val="unnamed1"/>
    <w:rsid w:val="00845FA0"/>
  </w:style>
  <w:style w:type="character" w:customStyle="1" w:styleId="Char4">
    <w:name w:val="正文文本缩进 Char"/>
    <w:link w:val="ad"/>
    <w:uiPriority w:val="99"/>
    <w:rsid w:val="00845FA0"/>
    <w:rPr>
      <w:kern w:val="2"/>
      <w:sz w:val="21"/>
      <w:szCs w:val="24"/>
    </w:rPr>
  </w:style>
  <w:style w:type="character" w:customStyle="1" w:styleId="Char5">
    <w:name w:val="正文文本 Char"/>
    <w:link w:val="ae"/>
    <w:rsid w:val="00845FA0"/>
    <w:rPr>
      <w:lang w:eastAsia="en-US"/>
    </w:rPr>
  </w:style>
  <w:style w:type="character" w:customStyle="1" w:styleId="Char11">
    <w:name w:val="副标题 Char1"/>
    <w:rsid w:val="00845FA0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12">
    <w:name w:val="批注框文本 Char1"/>
    <w:rsid w:val="00845FA0"/>
    <w:rPr>
      <w:kern w:val="2"/>
      <w:sz w:val="18"/>
      <w:szCs w:val="18"/>
    </w:rPr>
  </w:style>
  <w:style w:type="character" w:customStyle="1" w:styleId="Char13">
    <w:name w:val="批注文字 Char1"/>
    <w:rsid w:val="00845FA0"/>
    <w:rPr>
      <w:rFonts w:ascii="Calibri" w:eastAsia="宋体" w:hAnsi="Calibri" w:cs="Times New Roman"/>
    </w:rPr>
  </w:style>
  <w:style w:type="character" w:customStyle="1" w:styleId="hps">
    <w:name w:val="hps"/>
    <w:rsid w:val="00845FA0"/>
  </w:style>
  <w:style w:type="character" w:customStyle="1" w:styleId="3Char0">
    <w:name w:val="正文文本缩进 3 Char"/>
    <w:link w:val="30"/>
    <w:uiPriority w:val="99"/>
    <w:rsid w:val="00845FA0"/>
    <w:rPr>
      <w:kern w:val="2"/>
      <w:sz w:val="21"/>
      <w:szCs w:val="24"/>
    </w:rPr>
  </w:style>
  <w:style w:type="character" w:customStyle="1" w:styleId="Char14">
    <w:name w:val="页眉 Char1"/>
    <w:aliases w:val="h Char1"/>
    <w:uiPriority w:val="99"/>
    <w:rsid w:val="00845FA0"/>
    <w:rPr>
      <w:kern w:val="2"/>
      <w:sz w:val="18"/>
      <w:szCs w:val="18"/>
    </w:rPr>
  </w:style>
  <w:style w:type="character" w:customStyle="1" w:styleId="b1">
    <w:name w:val="b1"/>
    <w:rsid w:val="00845FA0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8Char">
    <w:name w:val="标题 8 Char"/>
    <w:link w:val="8"/>
    <w:rsid w:val="00845FA0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845FA0"/>
    <w:rPr>
      <w:rFonts w:ascii="Arial" w:eastAsia="黑体" w:hAnsi="Arial"/>
      <w:kern w:val="2"/>
      <w:sz w:val="21"/>
      <w:szCs w:val="21"/>
    </w:rPr>
  </w:style>
  <w:style w:type="character" w:customStyle="1" w:styleId="CharCharChar">
    <w:name w:val="我的正文 Char Char Char"/>
    <w:rsid w:val="00845FA0"/>
    <w:rPr>
      <w:rFonts w:ascii="Calibri" w:eastAsia="宋体" w:hAnsi="Calibri" w:cs="Times New Roman"/>
      <w:kern w:val="0"/>
      <w:sz w:val="24"/>
      <w:szCs w:val="24"/>
    </w:rPr>
  </w:style>
  <w:style w:type="character" w:customStyle="1" w:styleId="4Char1">
    <w:name w:val="标题 4 Char1"/>
    <w:aliases w:val="h4 Char1,First Subheading Char1,Ref Heading 1 Char1,rh1 Char1,H4 Char1,Heading sql Char1,sect 1.2.3.4 Char1,段 Char1,段1 Char1,段2 Char1,段3 Char1,段4 Char1,段5 Char1,段6 Char1,段7 Char1,段8 Char1,段9 Char1,段10 Char1,段11 Char1,段12 Char1,段13 Char1"/>
    <w:uiPriority w:val="9"/>
    <w:rsid w:val="00845FA0"/>
    <w:rPr>
      <w:rFonts w:ascii="Cambria" w:eastAsia="宋体" w:hAnsi="Cambria" w:cs="Times New Roman" w:hint="default"/>
      <w:b/>
      <w:bCs/>
      <w:kern w:val="2"/>
      <w:sz w:val="28"/>
      <w:szCs w:val="28"/>
    </w:rPr>
  </w:style>
  <w:style w:type="character" w:customStyle="1" w:styleId="Char6">
    <w:name w:val="标题 Char"/>
    <w:link w:val="af"/>
    <w:rsid w:val="00845FA0"/>
    <w:rPr>
      <w:rFonts w:ascii="Arial" w:hAnsi="Arial"/>
      <w:b/>
      <w:sz w:val="36"/>
      <w:lang w:eastAsia="en-US"/>
    </w:rPr>
  </w:style>
  <w:style w:type="character" w:customStyle="1" w:styleId="shorttext">
    <w:name w:val="short_text"/>
    <w:rsid w:val="00845FA0"/>
  </w:style>
  <w:style w:type="character" w:customStyle="1" w:styleId="10">
    <w:name w:val="标题1"/>
    <w:rsid w:val="00845FA0"/>
  </w:style>
  <w:style w:type="character" w:customStyle="1" w:styleId="3Char1">
    <w:name w:val="标题 3 Char1"/>
    <w:aliases w:val="h3 Char1,Level 3 Topic Heading Char1,Org Heading 1 Char1,H3 Char1,sect1.2.3 Char1,Heading 3 - old Char1,Map Char1,H31 Char1,小节 Char1,小节1 Char1,小节2 Char1,小节3 Char1,小节4 Char1,小节5 Char1,小节6 Char1,小节7 Char1,小节8 Char1,小节9 Char1,小节10 Char1"/>
    <w:rsid w:val="00845FA0"/>
    <w:rPr>
      <w:b/>
      <w:bCs/>
      <w:kern w:val="2"/>
      <w:sz w:val="32"/>
      <w:szCs w:val="32"/>
    </w:rPr>
  </w:style>
  <w:style w:type="character" w:customStyle="1" w:styleId="2Char0">
    <w:name w:val="正文文本缩进 2 Char"/>
    <w:link w:val="20"/>
    <w:uiPriority w:val="99"/>
    <w:rsid w:val="00845FA0"/>
    <w:rPr>
      <w:kern w:val="2"/>
      <w:sz w:val="21"/>
      <w:szCs w:val="24"/>
    </w:rPr>
  </w:style>
  <w:style w:type="character" w:customStyle="1" w:styleId="Char7">
    <w:name w:val="页眉 Char"/>
    <w:aliases w:val="h Char"/>
    <w:link w:val="af0"/>
    <w:rsid w:val="00845FA0"/>
    <w:rPr>
      <w:kern w:val="2"/>
      <w:sz w:val="18"/>
      <w:szCs w:val="18"/>
    </w:rPr>
  </w:style>
  <w:style w:type="character" w:customStyle="1" w:styleId="Char8">
    <w:name w:val="文档结构图 Char"/>
    <w:link w:val="af1"/>
    <w:uiPriority w:val="99"/>
    <w:rsid w:val="00845FA0"/>
    <w:rPr>
      <w:rFonts w:ascii="宋体"/>
      <w:kern w:val="2"/>
      <w:sz w:val="18"/>
      <w:szCs w:val="18"/>
    </w:rPr>
  </w:style>
  <w:style w:type="character" w:customStyle="1" w:styleId="def">
    <w:name w:val="def"/>
    <w:rsid w:val="00845FA0"/>
  </w:style>
  <w:style w:type="character" w:customStyle="1" w:styleId="Char9">
    <w:name w:val="副标题 Char"/>
    <w:link w:val="af2"/>
    <w:rsid w:val="00845FA0"/>
    <w:rPr>
      <w:rFonts w:ascii="Arial" w:hAnsi="Arial"/>
      <w:i/>
      <w:sz w:val="36"/>
      <w:lang w:val="en-AU" w:eastAsia="en-US"/>
    </w:rPr>
  </w:style>
  <w:style w:type="character" w:customStyle="1" w:styleId="Char21">
    <w:name w:val="正文文本 Char2"/>
    <w:rsid w:val="00845FA0"/>
    <w:rPr>
      <w:kern w:val="2"/>
      <w:sz w:val="21"/>
      <w:szCs w:val="24"/>
    </w:rPr>
  </w:style>
  <w:style w:type="character" w:customStyle="1" w:styleId="Chara">
    <w:name w:val="日期 Char"/>
    <w:link w:val="af3"/>
    <w:rsid w:val="00845FA0"/>
    <w:rPr>
      <w:rFonts w:ascii="Calibri" w:hAnsi="Calibri"/>
      <w:kern w:val="2"/>
      <w:sz w:val="21"/>
      <w:szCs w:val="22"/>
    </w:rPr>
  </w:style>
  <w:style w:type="character" w:customStyle="1" w:styleId="Char15">
    <w:name w:val="批注主题 Char1"/>
    <w:rsid w:val="00845FA0"/>
    <w:rPr>
      <w:rFonts w:ascii="Calibri" w:eastAsia="宋体" w:hAnsi="Calibri" w:cs="Times New Roman"/>
      <w:b/>
      <w:bCs/>
    </w:rPr>
  </w:style>
  <w:style w:type="character" w:customStyle="1" w:styleId="number">
    <w:name w:val="number"/>
    <w:rsid w:val="00845FA0"/>
  </w:style>
  <w:style w:type="character" w:customStyle="1" w:styleId="3Char2">
    <w:name w:val="正文文本 3 Char"/>
    <w:link w:val="31"/>
    <w:uiPriority w:val="99"/>
    <w:rsid w:val="00845FA0"/>
    <w:rPr>
      <w:rFonts w:ascii="Courier New" w:hAnsi="Courier New" w:cs="Courier New"/>
      <w:kern w:val="2"/>
      <w:sz w:val="18"/>
      <w:szCs w:val="24"/>
    </w:rPr>
  </w:style>
  <w:style w:type="character" w:customStyle="1" w:styleId="6Char">
    <w:name w:val="标题 6 Char"/>
    <w:aliases w:val="h6 Char,Third Subheading Char,DO NOT USE_h6 Char"/>
    <w:link w:val="6"/>
    <w:uiPriority w:val="9"/>
    <w:rsid w:val="00845FA0"/>
    <w:rPr>
      <w:rFonts w:ascii="Arial" w:eastAsia="黑体" w:hAnsi="Arial"/>
      <w:b/>
      <w:bCs/>
      <w:kern w:val="2"/>
      <w:sz w:val="24"/>
      <w:szCs w:val="24"/>
    </w:rPr>
  </w:style>
  <w:style w:type="character" w:customStyle="1" w:styleId="6Char1">
    <w:name w:val="标题 6 Char1"/>
    <w:aliases w:val="h6 Char1,Third Subheading Char1,DO NOT USE_h6 Char1"/>
    <w:uiPriority w:val="9"/>
    <w:rsid w:val="00845FA0"/>
    <w:rPr>
      <w:rFonts w:ascii="Cambria" w:eastAsia="宋体" w:hAnsi="Cambria" w:cs="Times New Roman" w:hint="default"/>
      <w:b/>
      <w:bCs/>
      <w:kern w:val="2"/>
      <w:sz w:val="24"/>
      <w:szCs w:val="24"/>
    </w:rPr>
  </w:style>
  <w:style w:type="character" w:customStyle="1" w:styleId="t1">
    <w:name w:val="t1"/>
    <w:rsid w:val="00845FA0"/>
    <w:rPr>
      <w:color w:val="990000"/>
    </w:rPr>
  </w:style>
  <w:style w:type="character" w:customStyle="1" w:styleId="Charb">
    <w:name w:val="无间隔 Char"/>
    <w:link w:val="af4"/>
    <w:uiPriority w:val="1"/>
    <w:rsid w:val="00845FA0"/>
    <w:rPr>
      <w:kern w:val="2"/>
      <w:sz w:val="21"/>
      <w:szCs w:val="24"/>
    </w:rPr>
  </w:style>
  <w:style w:type="character" w:customStyle="1" w:styleId="7Char">
    <w:name w:val="标题 7 Char"/>
    <w:link w:val="7"/>
    <w:rsid w:val="00845FA0"/>
    <w:rPr>
      <w:b/>
      <w:bCs/>
      <w:kern w:val="2"/>
      <w:sz w:val="24"/>
      <w:szCs w:val="24"/>
    </w:rPr>
  </w:style>
  <w:style w:type="character" w:customStyle="1" w:styleId="HTMLChar">
    <w:name w:val="HTML 预设格式 Char"/>
    <w:link w:val="HTML1"/>
    <w:uiPriority w:val="99"/>
    <w:rsid w:val="00845FA0"/>
    <w:rPr>
      <w:rFonts w:ascii="宋体" w:hAnsi="宋体" w:cs="宋体"/>
      <w:sz w:val="24"/>
      <w:szCs w:val="24"/>
    </w:rPr>
  </w:style>
  <w:style w:type="character" w:customStyle="1" w:styleId="m1">
    <w:name w:val="m1"/>
    <w:rsid w:val="00845FA0"/>
    <w:rPr>
      <w:color w:val="0000FF"/>
    </w:rPr>
  </w:style>
  <w:style w:type="character" w:customStyle="1" w:styleId="2Char2">
    <w:name w:val="正文文本 2 Char"/>
    <w:link w:val="21"/>
    <w:uiPriority w:val="99"/>
    <w:rsid w:val="00845FA0"/>
    <w:rPr>
      <w:rFonts w:ascii="Arial Narrow" w:hAnsi="Arial Narrow"/>
      <w:b/>
      <w:bCs/>
      <w:i/>
      <w:iCs/>
      <w:color w:val="FFFFFF"/>
      <w:kern w:val="2"/>
      <w:sz w:val="18"/>
      <w:szCs w:val="32"/>
    </w:rPr>
  </w:style>
  <w:style w:type="character" w:customStyle="1" w:styleId="2Char">
    <w:name w:val="标题 2 Char"/>
    <w:aliases w:val="h2 Char,Level 2 Topic Heading Char,sect 1.2 Char,H2 Char,H21 Char,R2 Char,节 Char,节1 Char,节2 Char,节3 Char,节4 Char,节5 Char,节6 Char,节7 Char,节8 Char,节9 Char,节10 Char,节11 Char,节21 Char,节31 Char,节41 Char,节51 Char,节61 Char,节71 Char,节81 Char,节91 Char"/>
    <w:link w:val="2"/>
    <w:uiPriority w:val="9"/>
    <w:rsid w:val="00845FA0"/>
    <w:rPr>
      <w:b/>
      <w:bCs/>
      <w:kern w:val="2"/>
      <w:sz w:val="32"/>
      <w:szCs w:val="32"/>
    </w:rPr>
  </w:style>
  <w:style w:type="character" w:customStyle="1" w:styleId="3Char">
    <w:name w:val="标题 3 Char"/>
    <w:aliases w:val="h3 Char,Level 3 Topic Heading Char,Org Heading 1 Char,H3 Char,sect1.2.3 Char,Heading 3 - old Char,Map Char,H31 Char,小节 Char,小节1 Char,小节2 Char,小节3 Char,小节4 Char,小节5 Char,小节6 Char,小节7 Char,小节8 Char,小节9 Char,小节10 Char,小节11 Char,小节12 Char"/>
    <w:link w:val="3"/>
    <w:rsid w:val="00264A2C"/>
    <w:rPr>
      <w:rFonts w:ascii="宋体" w:hAnsi="宋体"/>
      <w:b/>
      <w:bCs/>
      <w:kern w:val="2"/>
      <w:sz w:val="28"/>
      <w:szCs w:val="28"/>
    </w:rPr>
  </w:style>
  <w:style w:type="character" w:customStyle="1" w:styleId="Char22">
    <w:name w:val="批注文字 Char2"/>
    <w:rsid w:val="00845FA0"/>
    <w:rPr>
      <w:kern w:val="2"/>
      <w:sz w:val="21"/>
      <w:szCs w:val="24"/>
    </w:rPr>
  </w:style>
  <w:style w:type="character" w:customStyle="1" w:styleId="Charc">
    <w:name w:val="批注主题 Char"/>
    <w:link w:val="af5"/>
    <w:rsid w:val="00845FA0"/>
    <w:rPr>
      <w:b/>
      <w:bCs/>
      <w:kern w:val="2"/>
      <w:sz w:val="21"/>
      <w:szCs w:val="24"/>
    </w:rPr>
  </w:style>
  <w:style w:type="character" w:customStyle="1" w:styleId="z-Char0">
    <w:name w:val="z-窗体底端 Char"/>
    <w:link w:val="z-0"/>
    <w:rsid w:val="00845FA0"/>
    <w:rPr>
      <w:rFonts w:ascii="Arial" w:hAnsi="Arial" w:cs="Arial"/>
      <w:vanish/>
      <w:kern w:val="2"/>
      <w:sz w:val="16"/>
      <w:szCs w:val="16"/>
    </w:rPr>
  </w:style>
  <w:style w:type="character" w:customStyle="1" w:styleId="5Char1">
    <w:name w:val="标题 5 Char1"/>
    <w:aliases w:val="h5 Char1,Second Subheading Char1,H5 Char1,小段 Char1,小段1 Char1,小段2 Char1,小段3 Char1,小段4 Char1,小段5 Char1,小段6 Char1,小段7 Char1,小段8 Char1,小段9 Char1,小段11 Char1,小段21 Char1,小段31 Char1,小段41 Char1,小段51 Char1,小段61 Char1,小段10 Char1,小段12 Char1,小段22 Char1"/>
    <w:uiPriority w:val="9"/>
    <w:rsid w:val="00845FA0"/>
    <w:rPr>
      <w:b/>
      <w:bCs/>
      <w:kern w:val="2"/>
      <w:sz w:val="28"/>
      <w:szCs w:val="28"/>
    </w:rPr>
  </w:style>
  <w:style w:type="character" w:customStyle="1" w:styleId="Char16">
    <w:name w:val="日期 Char1"/>
    <w:rsid w:val="00845FA0"/>
    <w:rPr>
      <w:kern w:val="2"/>
      <w:sz w:val="21"/>
      <w:szCs w:val="24"/>
    </w:rPr>
  </w:style>
  <w:style w:type="character" w:customStyle="1" w:styleId="Chard">
    <w:name w:val="电子邮件签名 Char"/>
    <w:link w:val="af6"/>
    <w:uiPriority w:val="99"/>
    <w:rsid w:val="00845FA0"/>
    <w:rPr>
      <w:kern w:val="2"/>
      <w:sz w:val="21"/>
      <w:szCs w:val="24"/>
    </w:rPr>
  </w:style>
  <w:style w:type="character" w:customStyle="1" w:styleId="moz-txt-tag">
    <w:name w:val="moz-txt-tag"/>
    <w:rsid w:val="00845FA0"/>
  </w:style>
  <w:style w:type="character" w:customStyle="1" w:styleId="Chare">
    <w:name w:val="批注文字 Char"/>
    <w:link w:val="af7"/>
    <w:rsid w:val="00845FA0"/>
    <w:rPr>
      <w:kern w:val="2"/>
      <w:sz w:val="21"/>
      <w:szCs w:val="24"/>
    </w:rPr>
  </w:style>
  <w:style w:type="character" w:customStyle="1" w:styleId="Char17">
    <w:name w:val="页脚 Char1"/>
    <w:aliases w:val="f Char1"/>
    <w:uiPriority w:val="99"/>
    <w:rsid w:val="00845FA0"/>
    <w:rPr>
      <w:kern w:val="2"/>
      <w:sz w:val="18"/>
      <w:szCs w:val="18"/>
    </w:rPr>
  </w:style>
  <w:style w:type="character" w:customStyle="1" w:styleId="Char18">
    <w:name w:val="文档结构图 Char1"/>
    <w:uiPriority w:val="99"/>
    <w:rsid w:val="00845FA0"/>
    <w:rPr>
      <w:rFonts w:ascii="宋体"/>
      <w:kern w:val="2"/>
      <w:sz w:val="18"/>
      <w:szCs w:val="18"/>
    </w:rPr>
  </w:style>
  <w:style w:type="character" w:customStyle="1" w:styleId="Char19">
    <w:name w:val="正文文本 Char1"/>
    <w:rsid w:val="00845FA0"/>
    <w:rPr>
      <w:kern w:val="2"/>
      <w:sz w:val="21"/>
      <w:szCs w:val="24"/>
    </w:rPr>
  </w:style>
  <w:style w:type="character" w:customStyle="1" w:styleId="content">
    <w:name w:val="content"/>
    <w:rsid w:val="00845FA0"/>
  </w:style>
  <w:style w:type="character" w:customStyle="1" w:styleId="90v1">
    <w:name w:val="90v1"/>
    <w:rsid w:val="00845FA0"/>
    <w:rPr>
      <w:rFonts w:ascii="宋体" w:eastAsia="宋体" w:hAnsi="宋体" w:hint="eastAsia"/>
      <w:sz w:val="18"/>
      <w:szCs w:val="18"/>
    </w:rPr>
  </w:style>
  <w:style w:type="character" w:styleId="af8">
    <w:name w:val="Placeholder Text"/>
    <w:uiPriority w:val="99"/>
    <w:rsid w:val="00845FA0"/>
    <w:rPr>
      <w:color w:val="808080"/>
    </w:rPr>
  </w:style>
  <w:style w:type="character" w:customStyle="1" w:styleId="1Char1">
    <w:name w:val="标题 1 Char1"/>
    <w:aliases w:val="h1 Char1,Level 1 Topic Heading Char1,H1 Char1,Heading 0 Char1,R1 Char1,H11 Char1,章 Char1,章1 Char1,章2 Char1,章3 Char1,章4 Char1,章5 Char1,章6 Char1,章7 Char1,章8 Char1,章9 Char1,章10 Char1,章11 Char1,首层标题 Char1,章21 Char1,章31 Char1,章41 Char1,章51 Char1"/>
    <w:rsid w:val="00845FA0"/>
    <w:rPr>
      <w:b/>
      <w:bCs/>
      <w:kern w:val="44"/>
      <w:sz w:val="44"/>
      <w:szCs w:val="44"/>
    </w:rPr>
  </w:style>
  <w:style w:type="character" w:customStyle="1" w:styleId="1Char">
    <w:name w:val="标题 1 Char"/>
    <w:aliases w:val="h1 Char,Level 1 Topic Heading Char,H1 Char,Heading 0 Char,R1 Char,H11 Char,章 Char,章1 Char,章2 Char,章3 Char,章4 Char,章5 Char,章6 Char,章7 Char,章8 Char,章9 Char,章10 Char,章11 Char,首层标题 Char,章21 Char,章31 Char,章41 Char,章51 Char,章12 Char,章22 Char"/>
    <w:link w:val="1"/>
    <w:uiPriority w:val="9"/>
    <w:rsid w:val="00845FA0"/>
    <w:rPr>
      <w:b/>
      <w:bCs/>
      <w:kern w:val="44"/>
      <w:sz w:val="36"/>
      <w:szCs w:val="44"/>
    </w:rPr>
  </w:style>
  <w:style w:type="character" w:customStyle="1" w:styleId="5Char">
    <w:name w:val="标题 5 Char"/>
    <w:aliases w:val="H5 Char,dash Char,ds Char,dd Char,PIM 5 Char,h5 Char,l5 Char,hm Char,module heading Char,口 Char,口1 Char,口2 Char,ITT t5 Char,PA Pico Section Char,TE Heading 5 Char,heading 5 Char,l5+toc5 Char,Numbered Sub-list Char Char1,Numbered Sub-list Char1"/>
    <w:link w:val="5"/>
    <w:uiPriority w:val="9"/>
    <w:rsid w:val="00845FA0"/>
    <w:rPr>
      <w:b/>
      <w:bCs/>
      <w:kern w:val="2"/>
      <w:sz w:val="24"/>
      <w:szCs w:val="28"/>
    </w:rPr>
  </w:style>
  <w:style w:type="paragraph" w:styleId="ad">
    <w:name w:val="Body Text Indent"/>
    <w:basedOn w:val="a"/>
    <w:link w:val="Char4"/>
    <w:uiPriority w:val="99"/>
    <w:rsid w:val="00845FA0"/>
    <w:pPr>
      <w:ind w:left="900" w:firstLineChars="171" w:firstLine="359"/>
    </w:pPr>
  </w:style>
  <w:style w:type="paragraph" w:styleId="11">
    <w:name w:val="toc 1"/>
    <w:basedOn w:val="a"/>
    <w:next w:val="a"/>
    <w:uiPriority w:val="39"/>
    <w:qFormat/>
    <w:rsid w:val="00FF0CEA"/>
    <w:pPr>
      <w:tabs>
        <w:tab w:val="left" w:pos="420"/>
        <w:tab w:val="right" w:leader="dot" w:pos="9350"/>
      </w:tabs>
      <w:spacing w:before="120" w:after="120"/>
      <w:jc w:val="left"/>
    </w:pPr>
    <w:rPr>
      <w:rFonts w:ascii="Calibri" w:hAnsi="Calibri"/>
      <w:bCs/>
      <w:caps/>
      <w:noProof/>
      <w:sz w:val="20"/>
      <w:szCs w:val="20"/>
    </w:rPr>
  </w:style>
  <w:style w:type="paragraph" w:styleId="a9">
    <w:name w:val="Balloon Text"/>
    <w:basedOn w:val="a"/>
    <w:link w:val="Char0"/>
    <w:rsid w:val="00845FA0"/>
    <w:rPr>
      <w:sz w:val="18"/>
      <w:szCs w:val="18"/>
    </w:rPr>
  </w:style>
  <w:style w:type="paragraph" w:styleId="ae">
    <w:name w:val="Body Text"/>
    <w:basedOn w:val="a"/>
    <w:link w:val="Char5"/>
    <w:rsid w:val="00845FA0"/>
    <w:pPr>
      <w:keepLines/>
      <w:spacing w:after="120" w:line="240" w:lineRule="atLeast"/>
      <w:ind w:left="720"/>
      <w:jc w:val="left"/>
    </w:pPr>
    <w:rPr>
      <w:lang w:eastAsia="en-US"/>
    </w:rPr>
  </w:style>
  <w:style w:type="paragraph" w:styleId="70">
    <w:name w:val="toc 7"/>
    <w:basedOn w:val="a"/>
    <w:next w:val="a"/>
    <w:uiPriority w:val="39"/>
    <w:rsid w:val="00845FA0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uiPriority w:val="39"/>
    <w:rsid w:val="00845FA0"/>
    <w:pPr>
      <w:ind w:left="1470"/>
      <w:jc w:val="left"/>
    </w:pPr>
    <w:rPr>
      <w:rFonts w:ascii="Calibri" w:hAnsi="Calibri"/>
      <w:sz w:val="18"/>
      <w:szCs w:val="18"/>
    </w:rPr>
  </w:style>
  <w:style w:type="paragraph" w:styleId="21">
    <w:name w:val="Body Text 2"/>
    <w:basedOn w:val="a"/>
    <w:link w:val="2Char2"/>
    <w:uiPriority w:val="99"/>
    <w:rsid w:val="00845FA0"/>
    <w:pPr>
      <w:autoSpaceDE w:val="0"/>
      <w:autoSpaceDN w:val="0"/>
      <w:adjustRightInd w:val="0"/>
      <w:spacing w:beforeLines="50"/>
      <w:ind w:firstLineChars="200" w:firstLine="200"/>
      <w:jc w:val="center"/>
    </w:pPr>
    <w:rPr>
      <w:rFonts w:ascii="Arial Narrow" w:hAnsi="Arial Narrow"/>
      <w:b/>
      <w:bCs/>
      <w:i/>
      <w:iCs/>
      <w:color w:val="FFFFFF"/>
      <w:sz w:val="18"/>
      <w:szCs w:val="32"/>
    </w:rPr>
  </w:style>
  <w:style w:type="paragraph" w:styleId="af6">
    <w:name w:val="E-mail Signature"/>
    <w:basedOn w:val="a"/>
    <w:link w:val="Chard"/>
    <w:uiPriority w:val="99"/>
    <w:rsid w:val="00845FA0"/>
  </w:style>
  <w:style w:type="paragraph" w:styleId="af5">
    <w:name w:val="annotation subject"/>
    <w:basedOn w:val="af7"/>
    <w:next w:val="af7"/>
    <w:link w:val="Charc"/>
    <w:rsid w:val="00845FA0"/>
    <w:rPr>
      <w:b/>
      <w:bCs/>
    </w:rPr>
  </w:style>
  <w:style w:type="paragraph" w:styleId="HTML1">
    <w:name w:val="HTML Preformatted"/>
    <w:basedOn w:val="a"/>
    <w:link w:val="HTMLChar"/>
    <w:uiPriority w:val="99"/>
    <w:rsid w:val="00845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styleId="ac">
    <w:name w:val="Plain Text"/>
    <w:basedOn w:val="a"/>
    <w:link w:val="Char3"/>
    <w:rsid w:val="00845FA0"/>
    <w:rPr>
      <w:rFonts w:ascii="宋体" w:hAnsi="Courier New"/>
    </w:rPr>
  </w:style>
  <w:style w:type="paragraph" w:styleId="40">
    <w:name w:val="toc 4"/>
    <w:basedOn w:val="a"/>
    <w:next w:val="a"/>
    <w:uiPriority w:val="39"/>
    <w:rsid w:val="00845FA0"/>
    <w:pPr>
      <w:ind w:left="630"/>
      <w:jc w:val="left"/>
    </w:pPr>
    <w:rPr>
      <w:rFonts w:ascii="Calibri" w:hAnsi="Calibri"/>
      <w:sz w:val="18"/>
      <w:szCs w:val="18"/>
    </w:rPr>
  </w:style>
  <w:style w:type="paragraph" w:styleId="30">
    <w:name w:val="Body Text Indent 3"/>
    <w:basedOn w:val="a"/>
    <w:link w:val="3Char0"/>
    <w:uiPriority w:val="99"/>
    <w:rsid w:val="00845FA0"/>
    <w:pPr>
      <w:ind w:left="360" w:firstLineChars="171" w:firstLine="359"/>
    </w:pPr>
  </w:style>
  <w:style w:type="paragraph" w:styleId="af0">
    <w:name w:val="header"/>
    <w:aliases w:val="h"/>
    <w:basedOn w:val="a"/>
    <w:link w:val="Char7"/>
    <w:rsid w:val="00845FA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qFormat/>
    <w:rsid w:val="00FF0CEA"/>
    <w:pPr>
      <w:tabs>
        <w:tab w:val="left" w:pos="840"/>
        <w:tab w:val="right" w:leader="dot" w:pos="9350"/>
      </w:tabs>
      <w:ind w:left="210"/>
      <w:jc w:val="left"/>
    </w:pPr>
    <w:rPr>
      <w:rFonts w:ascii="Calibri" w:hAnsi="Calibri"/>
      <w:smallCaps/>
      <w:noProof/>
      <w:sz w:val="20"/>
      <w:szCs w:val="20"/>
    </w:rPr>
  </w:style>
  <w:style w:type="paragraph" w:styleId="12">
    <w:name w:val="index 1"/>
    <w:basedOn w:val="a"/>
    <w:next w:val="a"/>
    <w:uiPriority w:val="99"/>
    <w:rsid w:val="00845FA0"/>
    <w:pPr>
      <w:spacing w:beforeLines="50"/>
      <w:ind w:left="360" w:hangingChars="150" w:hanging="360"/>
    </w:pPr>
    <w:rPr>
      <w:rFonts w:ascii="宋体"/>
      <w:color w:val="000000"/>
    </w:rPr>
  </w:style>
  <w:style w:type="paragraph" w:styleId="50">
    <w:name w:val="toc 5"/>
    <w:basedOn w:val="a"/>
    <w:next w:val="a"/>
    <w:uiPriority w:val="39"/>
    <w:rsid w:val="00845FA0"/>
    <w:pPr>
      <w:ind w:left="840"/>
      <w:jc w:val="left"/>
    </w:pPr>
    <w:rPr>
      <w:rFonts w:ascii="Calibri" w:hAnsi="Calibri"/>
      <w:sz w:val="18"/>
      <w:szCs w:val="18"/>
    </w:rPr>
  </w:style>
  <w:style w:type="paragraph" w:styleId="af9">
    <w:name w:val="Normal (Web)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60">
    <w:name w:val="toc 6"/>
    <w:basedOn w:val="a"/>
    <w:next w:val="a"/>
    <w:uiPriority w:val="39"/>
    <w:rsid w:val="00845FA0"/>
    <w:pPr>
      <w:ind w:left="1050"/>
      <w:jc w:val="left"/>
    </w:pPr>
    <w:rPr>
      <w:rFonts w:ascii="Calibri" w:hAnsi="Calibri"/>
      <w:sz w:val="18"/>
      <w:szCs w:val="18"/>
    </w:rPr>
  </w:style>
  <w:style w:type="paragraph" w:styleId="31">
    <w:name w:val="Body Text 3"/>
    <w:basedOn w:val="a"/>
    <w:link w:val="3Char2"/>
    <w:uiPriority w:val="99"/>
    <w:rsid w:val="00845FA0"/>
    <w:pPr>
      <w:spacing w:beforeLines="50"/>
      <w:ind w:firstLineChars="200" w:firstLine="200"/>
    </w:pPr>
    <w:rPr>
      <w:rFonts w:ascii="Courier New" w:hAnsi="Courier New" w:cs="Courier New"/>
      <w:sz w:val="18"/>
    </w:rPr>
  </w:style>
  <w:style w:type="paragraph" w:styleId="af2">
    <w:name w:val="Subtitle"/>
    <w:basedOn w:val="a"/>
    <w:link w:val="Char9"/>
    <w:qFormat/>
    <w:rsid w:val="00845FA0"/>
    <w:pPr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paragraph" w:styleId="af1">
    <w:name w:val="Document Map"/>
    <w:basedOn w:val="a"/>
    <w:link w:val="Char8"/>
    <w:uiPriority w:val="99"/>
    <w:rsid w:val="00845FA0"/>
    <w:rPr>
      <w:rFonts w:ascii="宋体"/>
      <w:sz w:val="18"/>
      <w:szCs w:val="18"/>
    </w:rPr>
  </w:style>
  <w:style w:type="paragraph" w:styleId="af3">
    <w:name w:val="Date"/>
    <w:basedOn w:val="a"/>
    <w:next w:val="a"/>
    <w:link w:val="Chara"/>
    <w:rsid w:val="00845FA0"/>
    <w:pPr>
      <w:ind w:leftChars="2500" w:left="100"/>
    </w:pPr>
    <w:rPr>
      <w:rFonts w:ascii="Calibri" w:hAnsi="Calibri"/>
      <w:szCs w:val="22"/>
    </w:rPr>
  </w:style>
  <w:style w:type="paragraph" w:styleId="90">
    <w:name w:val="toc 9"/>
    <w:basedOn w:val="a"/>
    <w:next w:val="a"/>
    <w:uiPriority w:val="39"/>
    <w:rsid w:val="00845FA0"/>
    <w:pPr>
      <w:ind w:left="1680"/>
      <w:jc w:val="left"/>
    </w:pPr>
    <w:rPr>
      <w:rFonts w:ascii="Calibri" w:hAnsi="Calibri"/>
      <w:sz w:val="18"/>
      <w:szCs w:val="18"/>
    </w:rPr>
  </w:style>
  <w:style w:type="paragraph" w:styleId="af">
    <w:name w:val="Title"/>
    <w:basedOn w:val="a"/>
    <w:next w:val="a"/>
    <w:link w:val="Char6"/>
    <w:qFormat/>
    <w:rsid w:val="00845FA0"/>
    <w:pPr>
      <w:jc w:val="center"/>
    </w:pPr>
    <w:rPr>
      <w:rFonts w:ascii="Arial" w:hAnsi="Arial"/>
      <w:b/>
      <w:sz w:val="36"/>
      <w:lang w:eastAsia="en-US"/>
    </w:rPr>
  </w:style>
  <w:style w:type="paragraph" w:styleId="20">
    <w:name w:val="Body Text Indent 2"/>
    <w:basedOn w:val="a"/>
    <w:link w:val="2Char0"/>
    <w:uiPriority w:val="99"/>
    <w:rsid w:val="00845FA0"/>
    <w:pPr>
      <w:ind w:left="840" w:firstLineChars="200" w:firstLine="420"/>
    </w:pPr>
  </w:style>
  <w:style w:type="paragraph" w:styleId="af7">
    <w:name w:val="annotation text"/>
    <w:basedOn w:val="a"/>
    <w:link w:val="Chare"/>
    <w:rsid w:val="00845FA0"/>
    <w:pPr>
      <w:jc w:val="left"/>
    </w:pPr>
  </w:style>
  <w:style w:type="paragraph" w:styleId="32">
    <w:name w:val="toc 3"/>
    <w:basedOn w:val="a"/>
    <w:next w:val="a"/>
    <w:uiPriority w:val="39"/>
    <w:qFormat/>
    <w:rsid w:val="00FF0CEA"/>
    <w:pPr>
      <w:tabs>
        <w:tab w:val="left" w:pos="1260"/>
        <w:tab w:val="right" w:leader="dot" w:pos="9350"/>
      </w:tabs>
      <w:ind w:left="420"/>
      <w:jc w:val="left"/>
    </w:pPr>
    <w:rPr>
      <w:rFonts w:ascii="Calibri" w:hAnsi="Calibri"/>
      <w:iCs/>
      <w:noProof/>
      <w:sz w:val="20"/>
      <w:szCs w:val="20"/>
    </w:rPr>
  </w:style>
  <w:style w:type="paragraph" w:styleId="a8">
    <w:name w:val="footer"/>
    <w:aliases w:val="f"/>
    <w:basedOn w:val="a"/>
    <w:link w:val="Char"/>
    <w:uiPriority w:val="99"/>
    <w:rsid w:val="00845FA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fa">
    <w:name w:val="caption"/>
    <w:basedOn w:val="a"/>
    <w:next w:val="a"/>
    <w:uiPriority w:val="99"/>
    <w:qFormat/>
    <w:rsid w:val="00845FA0"/>
    <w:pPr>
      <w:widowControl/>
      <w:spacing w:before="120" w:after="120" w:line="312" w:lineRule="auto"/>
      <w:ind w:firstLine="420"/>
      <w:jc w:val="left"/>
    </w:pPr>
    <w:rPr>
      <w:rFonts w:ascii="Arial" w:hAnsi="Arial"/>
      <w:caps/>
      <w:spacing w:val="10"/>
      <w:kern w:val="0"/>
      <w:sz w:val="18"/>
      <w:szCs w:val="18"/>
      <w:lang w:eastAsia="en-US" w:bidi="en-US"/>
    </w:rPr>
  </w:style>
  <w:style w:type="paragraph" w:styleId="afb">
    <w:name w:val="Normal Indent"/>
    <w:aliases w:val="表正文,正文非缩进"/>
    <w:basedOn w:val="a"/>
    <w:rsid w:val="00845FA0"/>
    <w:pPr>
      <w:spacing w:line="240" w:lineRule="atLeast"/>
      <w:ind w:left="900" w:hanging="900"/>
      <w:jc w:val="left"/>
    </w:pPr>
    <w:rPr>
      <w:kern w:val="0"/>
      <w:sz w:val="20"/>
      <w:szCs w:val="20"/>
      <w:lang w:eastAsia="en-US"/>
    </w:rPr>
  </w:style>
  <w:style w:type="paragraph" w:customStyle="1" w:styleId="BulletList">
    <w:name w:val="Bullet List"/>
    <w:basedOn w:val="a"/>
    <w:uiPriority w:val="99"/>
    <w:rsid w:val="00845FA0"/>
    <w:pPr>
      <w:tabs>
        <w:tab w:val="left" w:pos="840"/>
      </w:tabs>
      <w:spacing w:beforeLines="50"/>
      <w:ind w:left="840" w:firstLineChars="200" w:firstLine="200"/>
    </w:pPr>
  </w:style>
  <w:style w:type="paragraph" w:customStyle="1" w:styleId="xl73">
    <w:name w:val="xl73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8">
    <w:name w:val="xl68"/>
    <w:basedOn w:val="a"/>
    <w:rsid w:val="00845FA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23">
    <w:name w:val="样式 标题2 + 小三"/>
    <w:basedOn w:val="24"/>
    <w:uiPriority w:val="99"/>
    <w:rsid w:val="00845FA0"/>
    <w:pPr>
      <w:tabs>
        <w:tab w:val="left" w:pos="425"/>
      </w:tabs>
      <w:ind w:left="425" w:hanging="425"/>
    </w:pPr>
    <w:rPr>
      <w:bCs/>
      <w:sz w:val="30"/>
    </w:rPr>
  </w:style>
  <w:style w:type="paragraph" w:customStyle="1" w:styleId="font10">
    <w:name w:val="font10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2"/>
      <w:szCs w:val="22"/>
    </w:rPr>
  </w:style>
  <w:style w:type="paragraph" w:customStyle="1" w:styleId="Tabletext">
    <w:name w:val="Tabletext"/>
    <w:basedOn w:val="a"/>
    <w:rsid w:val="00845FA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font8">
    <w:name w:val="font8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6">
    <w:name w:val="xl66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Paragraph2">
    <w:name w:val="Paragraph2"/>
    <w:basedOn w:val="a"/>
    <w:rsid w:val="00845FA0"/>
    <w:pPr>
      <w:spacing w:before="80" w:line="240" w:lineRule="atLeast"/>
      <w:ind w:left="720"/>
    </w:pPr>
    <w:rPr>
      <w:color w:val="000000"/>
      <w:kern w:val="0"/>
      <w:sz w:val="20"/>
      <w:szCs w:val="20"/>
      <w:lang w:val="en-AU" w:eastAsia="en-US"/>
    </w:rPr>
  </w:style>
  <w:style w:type="paragraph" w:customStyle="1" w:styleId="font7">
    <w:name w:val="font7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rsid w:val="00FF0CEA"/>
    <w:pPr>
      <w:widowControl/>
      <w:numPr>
        <w:numId w:val="0"/>
      </w:numPr>
      <w:tabs>
        <w:tab w:val="left" w:pos="432"/>
      </w:tabs>
      <w:spacing w:before="480" w:beforeAutospacing="0" w:after="0" w:afterAutospacing="0" w:line="276" w:lineRule="auto"/>
      <w:ind w:left="281" w:hangingChars="100" w:hanging="281"/>
      <w:jc w:val="center"/>
      <w:outlineLvl w:val="9"/>
    </w:pPr>
    <w:rPr>
      <w:rFonts w:ascii="Cambria" w:hAnsi="Cambria"/>
      <w:kern w:val="0"/>
      <w:szCs w:val="36"/>
      <w:lang w:val="zh-CN"/>
    </w:rPr>
  </w:style>
  <w:style w:type="paragraph" w:customStyle="1" w:styleId="TableSmHeadingRight">
    <w:name w:val="Table_Sm_Heading_Right"/>
    <w:basedOn w:val="a"/>
    <w:rsid w:val="00845FA0"/>
    <w:pPr>
      <w:keepNext/>
      <w:keepLines/>
      <w:widowControl/>
      <w:jc w:val="right"/>
    </w:pPr>
    <w:rPr>
      <w:rFonts w:ascii="Futura Bk" w:hAnsi="Futura Bk"/>
      <w:b/>
      <w:kern w:val="0"/>
      <w:sz w:val="20"/>
      <w:szCs w:val="20"/>
      <w:lang w:val="en-GB" w:eastAsia="en-US"/>
    </w:rPr>
  </w:style>
  <w:style w:type="paragraph" w:customStyle="1" w:styleId="xl91">
    <w:name w:val="xl9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2">
    <w:name w:val="xl112"/>
    <w:basedOn w:val="a"/>
    <w:uiPriority w:val="99"/>
    <w:rsid w:val="00845FA0"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Topic1">
    <w:name w:val="Topic1"/>
    <w:basedOn w:val="a"/>
    <w:uiPriority w:val="99"/>
    <w:rsid w:val="00845FA0"/>
    <w:pPr>
      <w:spacing w:beforeLines="50"/>
      <w:ind w:firstLineChars="200" w:firstLine="200"/>
    </w:pPr>
    <w:rPr>
      <w:b/>
      <w:bCs/>
      <w:i/>
      <w:iCs/>
    </w:rPr>
  </w:style>
  <w:style w:type="paragraph" w:customStyle="1" w:styleId="xl111">
    <w:name w:val="xl11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uiPriority w:val="99"/>
    <w:rsid w:val="00845FA0"/>
    <w:pPr>
      <w:widowControl/>
      <w:pBdr>
        <w:top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Charf">
    <w:name w:val="Char"/>
    <w:basedOn w:val="af1"/>
    <w:rsid w:val="00845FA0"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xl87">
    <w:name w:val="xl87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bodytext">
    <w:name w:val="bodytext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115">
    <w:name w:val="xl115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9">
    <w:name w:val="xl89"/>
    <w:basedOn w:val="a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TableMedium">
    <w:name w:val="Table_Medium"/>
    <w:basedOn w:val="a"/>
    <w:rsid w:val="00845FA0"/>
    <w:pPr>
      <w:widowControl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xl107">
    <w:name w:val="xl107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2h2Level2TopicHeadingsect12H2H21R2123">
    <w:name w:val="样式 标题 2h2Level 2 Topic Headingsect 1.2H2H21R2节节1节2节3节..."/>
    <w:basedOn w:val="2"/>
    <w:rsid w:val="00845FA0"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sz w:val="44"/>
    </w:rPr>
  </w:style>
  <w:style w:type="paragraph" w:customStyle="1" w:styleId="InfoBlue">
    <w:name w:val="InfoBlue"/>
    <w:basedOn w:val="a"/>
    <w:next w:val="ae"/>
    <w:rsid w:val="00845FA0"/>
    <w:pPr>
      <w:spacing w:after="120" w:line="240" w:lineRule="atLeast"/>
      <w:ind w:left="720"/>
      <w:jc w:val="left"/>
    </w:pPr>
    <w:rPr>
      <w:i/>
      <w:color w:val="0000FF"/>
      <w:kern w:val="0"/>
      <w:sz w:val="20"/>
      <w:szCs w:val="20"/>
      <w:lang w:eastAsia="en-US"/>
    </w:rPr>
  </w:style>
  <w:style w:type="paragraph" w:customStyle="1" w:styleId="xl104">
    <w:name w:val="xl104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customStyle="1" w:styleId="13">
    <w:name w:val="样式1"/>
    <w:basedOn w:val="a"/>
    <w:rsid w:val="00845FA0"/>
    <w:pPr>
      <w:keepNext/>
      <w:keepLines/>
      <w:outlineLvl w:val="2"/>
    </w:pPr>
    <w:rPr>
      <w:b/>
      <w:bCs/>
      <w:sz w:val="32"/>
    </w:rPr>
  </w:style>
  <w:style w:type="paragraph" w:customStyle="1" w:styleId="xl97">
    <w:name w:val="xl97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5">
    <w:name w:val="xl65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UserTableBody">
    <w:name w:val="User Table Body"/>
    <w:basedOn w:val="a"/>
    <w:rsid w:val="00845FA0"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NewNew">
    <w:name w:val="正文 New New"/>
    <w:uiPriority w:val="99"/>
    <w:rsid w:val="00845FA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69">
    <w:name w:val="xl69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styleId="z-0">
    <w:name w:val="HTML Bottom of Form"/>
    <w:basedOn w:val="a"/>
    <w:next w:val="a"/>
    <w:link w:val="z-Char0"/>
    <w:rsid w:val="00845FA0"/>
    <w:pPr>
      <w:pBdr>
        <w:top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paragraph" w:customStyle="1" w:styleId="xl76">
    <w:name w:val="xl76"/>
    <w:basedOn w:val="a"/>
    <w:rsid w:val="00845FA0"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845FA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styleId="z-">
    <w:name w:val="HTML Top of Form"/>
    <w:basedOn w:val="a"/>
    <w:next w:val="a"/>
    <w:link w:val="z-Char"/>
    <w:rsid w:val="00845FA0"/>
    <w:pPr>
      <w:pBdr>
        <w:bottom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paragraph" w:customStyle="1" w:styleId="xl77">
    <w:name w:val="xl77"/>
    <w:basedOn w:val="a"/>
    <w:rsid w:val="00845FA0"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font5">
    <w:name w:val="font5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ab">
    <w:name w:val="我的正文"/>
    <w:basedOn w:val="a"/>
    <w:link w:val="CharChar"/>
    <w:qFormat/>
    <w:rsid w:val="00845FA0"/>
    <w:pPr>
      <w:spacing w:line="360" w:lineRule="auto"/>
      <w:ind w:firstLineChars="200" w:firstLine="480"/>
    </w:pPr>
    <w:rPr>
      <w:rFonts w:ascii="Calibri" w:hAnsi="Calibri"/>
      <w:sz w:val="24"/>
    </w:rPr>
  </w:style>
  <w:style w:type="paragraph" w:customStyle="1" w:styleId="xl75">
    <w:name w:val="xl75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8">
    <w:name w:val="xl78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c">
    <w:name w:val="表格"/>
    <w:basedOn w:val="a"/>
    <w:uiPriority w:val="99"/>
    <w:rsid w:val="00845FA0"/>
    <w:pPr>
      <w:adjustRightInd w:val="0"/>
      <w:spacing w:beforeLines="50"/>
      <w:ind w:firstLineChars="200" w:firstLine="200"/>
      <w:textAlignment w:val="baseline"/>
    </w:pPr>
    <w:rPr>
      <w:kern w:val="0"/>
      <w:szCs w:val="20"/>
    </w:rPr>
  </w:style>
  <w:style w:type="paragraph" w:customStyle="1" w:styleId="25">
    <w:name w:val="样式2"/>
    <w:basedOn w:val="2"/>
    <w:rsid w:val="00845FA0"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color w:val="7F7F7F"/>
      <w:sz w:val="44"/>
    </w:rPr>
  </w:style>
  <w:style w:type="paragraph" w:customStyle="1" w:styleId="Body-indent">
    <w:name w:val="Body-indent"/>
    <w:basedOn w:val="a"/>
    <w:uiPriority w:val="99"/>
    <w:rsid w:val="00845FA0"/>
    <w:pPr>
      <w:spacing w:beforeLines="50" w:line="280" w:lineRule="exact"/>
      <w:ind w:right="-19" w:firstLineChars="200" w:firstLine="24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styleId="af4">
    <w:name w:val="No Spacing"/>
    <w:link w:val="Charb"/>
    <w:uiPriority w:val="1"/>
    <w:qFormat/>
    <w:rsid w:val="00845FA0"/>
    <w:pPr>
      <w:widowControl w:val="0"/>
      <w:spacing w:beforeLines="50"/>
      <w:ind w:firstLineChars="200" w:firstLine="200"/>
      <w:jc w:val="both"/>
    </w:pPr>
    <w:rPr>
      <w:kern w:val="2"/>
      <w:sz w:val="21"/>
      <w:szCs w:val="24"/>
    </w:rPr>
  </w:style>
  <w:style w:type="paragraph" w:customStyle="1" w:styleId="font11">
    <w:name w:val="font11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My">
    <w:name w:val="My正文"/>
    <w:basedOn w:val="a"/>
    <w:rsid w:val="00845FA0"/>
    <w:pPr>
      <w:adjustRightInd w:val="0"/>
      <w:spacing w:before="120" w:line="360" w:lineRule="auto"/>
      <w:ind w:firstLine="567"/>
    </w:pPr>
    <w:rPr>
      <w:rFonts w:ascii="Arial" w:hAnsi="Arial"/>
      <w:kern w:val="0"/>
      <w:sz w:val="24"/>
      <w:szCs w:val="20"/>
    </w:rPr>
  </w:style>
  <w:style w:type="paragraph" w:customStyle="1" w:styleId="NewNewNewNewNewNewNew">
    <w:name w:val="正文 New New New New New New New"/>
    <w:uiPriority w:val="99"/>
    <w:rsid w:val="00845FA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71">
    <w:name w:val="xl71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HL7TableBody">
    <w:name w:val="HL7 Table Body"/>
    <w:basedOn w:val="a"/>
    <w:rsid w:val="00845FA0"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font9">
    <w:name w:val="font9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xl64">
    <w:name w:val="xl64"/>
    <w:basedOn w:val="a"/>
    <w:rsid w:val="00845FA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font6">
    <w:name w:val="font6"/>
    <w:basedOn w:val="a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kern w:val="0"/>
      <w:sz w:val="22"/>
      <w:szCs w:val="22"/>
      <w:lang w:eastAsia="en-US"/>
    </w:rPr>
  </w:style>
  <w:style w:type="paragraph" w:customStyle="1" w:styleId="24">
    <w:name w:val="标题2"/>
    <w:basedOn w:val="a"/>
    <w:next w:val="a"/>
    <w:uiPriority w:val="99"/>
    <w:rsid w:val="00845FA0"/>
    <w:pPr>
      <w:spacing w:beforeLines="50"/>
      <w:ind w:firstLineChars="200" w:firstLine="200"/>
    </w:pPr>
    <w:rPr>
      <w:b/>
      <w:sz w:val="28"/>
    </w:rPr>
  </w:style>
  <w:style w:type="paragraph" w:customStyle="1" w:styleId="xl92">
    <w:name w:val="xl92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9">
    <w:name w:val="xl29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center"/>
    </w:pPr>
    <w:rPr>
      <w:rFonts w:ascii="宋体" w:hAnsi="宋体"/>
      <w:kern w:val="0"/>
      <w:sz w:val="28"/>
      <w:szCs w:val="28"/>
    </w:rPr>
  </w:style>
  <w:style w:type="paragraph" w:customStyle="1" w:styleId="TableTextTitle">
    <w:name w:val="Table Text/Title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 Narrow" w:hAnsi="Arial Narrow"/>
      <w:b/>
      <w:kern w:val="0"/>
      <w:sz w:val="20"/>
      <w:szCs w:val="20"/>
    </w:rPr>
  </w:style>
  <w:style w:type="paragraph" w:customStyle="1" w:styleId="xl95">
    <w:name w:val="xl95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UserTableHeader">
    <w:name w:val="User Table Header"/>
    <w:basedOn w:val="a"/>
    <w:uiPriority w:val="99"/>
    <w:rsid w:val="00845FA0"/>
    <w:pPr>
      <w:keepNext/>
      <w:widowControl/>
      <w:tabs>
        <w:tab w:val="left" w:pos="907"/>
      </w:tabs>
      <w:spacing w:after="60"/>
      <w:jc w:val="center"/>
    </w:pPr>
    <w:rPr>
      <w:rFonts w:ascii="Arial" w:hAnsi="Arial" w:cs="Arial"/>
      <w:b/>
      <w:bCs/>
      <w:kern w:val="0"/>
      <w:sz w:val="16"/>
      <w:lang w:eastAsia="en-US"/>
    </w:rPr>
  </w:style>
  <w:style w:type="paragraph" w:customStyle="1" w:styleId="xl94">
    <w:name w:val="xl94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Body-noindent">
    <w:name w:val="Body-no indent"/>
    <w:next w:val="a"/>
    <w:uiPriority w:val="99"/>
    <w:rsid w:val="00845FA0"/>
    <w:pPr>
      <w:widowControl w:val="0"/>
      <w:tabs>
        <w:tab w:val="left" w:pos="7920"/>
      </w:tabs>
      <w:spacing w:before="120" w:line="280" w:lineRule="exact"/>
      <w:ind w:right="-11"/>
      <w:jc w:val="both"/>
    </w:pPr>
    <w:rPr>
      <w:rFonts w:ascii="Arial" w:hAnsi="Arial"/>
      <w:sz w:val="21"/>
    </w:rPr>
  </w:style>
  <w:style w:type="paragraph" w:customStyle="1" w:styleId="bulletlist0">
    <w:name w:val="bulletlist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8">
    <w:name w:val="xl88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ody-topof1stpage">
    <w:name w:val="Body-top of 1st page"/>
    <w:basedOn w:val="Body-noindent"/>
    <w:uiPriority w:val="99"/>
    <w:rsid w:val="00845FA0"/>
    <w:pPr>
      <w:widowControl/>
      <w:spacing w:before="60" w:after="60"/>
      <w:ind w:firstLine="454"/>
    </w:pPr>
  </w:style>
  <w:style w:type="paragraph" w:customStyle="1" w:styleId="xl99">
    <w:name w:val="xl99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ullet1">
    <w:name w:val="Bullet 1"/>
    <w:basedOn w:val="a"/>
    <w:uiPriority w:val="99"/>
    <w:rsid w:val="00845FA0"/>
    <w:pPr>
      <w:tabs>
        <w:tab w:val="left" w:pos="7920"/>
      </w:tabs>
      <w:spacing w:beforeLines="50" w:line="280" w:lineRule="exact"/>
      <w:ind w:left="360" w:firstLineChars="200" w:firstLine="20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customStyle="1" w:styleId="xl102">
    <w:name w:val="xl102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Default">
    <w:name w:val="Default"/>
    <w:rsid w:val="00845FA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My3">
    <w:name w:val="My3"/>
    <w:basedOn w:val="3"/>
    <w:rsid w:val="00845FA0"/>
    <w:pPr>
      <w:numPr>
        <w:numId w:val="0"/>
      </w:numPr>
      <w:tabs>
        <w:tab w:val="left" w:pos="1680"/>
      </w:tabs>
      <w:spacing w:before="260" w:beforeAutospacing="0" w:after="260" w:afterAutospacing="0" w:line="415" w:lineRule="auto"/>
      <w:ind w:left="1680" w:hanging="420"/>
      <w:outlineLvl w:val="3"/>
    </w:pPr>
    <w:rPr>
      <w:rFonts w:eastAsia="黑体"/>
      <w:color w:val="000000"/>
      <w:sz w:val="24"/>
    </w:rPr>
  </w:style>
  <w:style w:type="paragraph" w:customStyle="1" w:styleId="xl108">
    <w:name w:val="xl108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0">
    <w:name w:val="xl110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6">
    <w:name w:val="正文2"/>
    <w:basedOn w:val="a"/>
    <w:uiPriority w:val="99"/>
    <w:rsid w:val="00845FA0"/>
    <w:pPr>
      <w:adjustRightInd w:val="0"/>
      <w:spacing w:beforeLines="50" w:line="480" w:lineRule="atLeast"/>
      <w:ind w:firstLineChars="200" w:firstLine="560"/>
      <w:textAlignment w:val="baseline"/>
    </w:pPr>
    <w:rPr>
      <w:rFonts w:ascii="CG Times" w:eastAsia="楷体_GB2312" w:hAnsi="CG Times"/>
      <w:color w:val="000000"/>
      <w:kern w:val="0"/>
      <w:sz w:val="28"/>
      <w:szCs w:val="20"/>
    </w:rPr>
  </w:style>
  <w:style w:type="paragraph" w:customStyle="1" w:styleId="xl80">
    <w:name w:val="xl80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styleId="afd">
    <w:name w:val="List Paragraph"/>
    <w:basedOn w:val="a"/>
    <w:qFormat/>
    <w:rsid w:val="00845FA0"/>
    <w:pPr>
      <w:ind w:firstLineChars="200" w:firstLine="420"/>
    </w:pPr>
    <w:rPr>
      <w:rFonts w:ascii="Calibri" w:hAnsi="Calibri"/>
      <w:szCs w:val="22"/>
    </w:rPr>
  </w:style>
  <w:style w:type="paragraph" w:customStyle="1" w:styleId="My1">
    <w:name w:val="My1"/>
    <w:basedOn w:val="a"/>
    <w:rsid w:val="00845FA0"/>
    <w:pPr>
      <w:keepNext/>
      <w:keepLines/>
      <w:tabs>
        <w:tab w:val="left" w:pos="840"/>
      </w:tabs>
      <w:spacing w:before="340" w:after="330" w:line="578" w:lineRule="auto"/>
      <w:ind w:left="840" w:hanging="420"/>
      <w:outlineLvl w:val="1"/>
    </w:pPr>
    <w:rPr>
      <w:rFonts w:ascii="宋体" w:eastAsia="黑体" w:hAnsi="宋体"/>
      <w:b/>
      <w:bCs/>
      <w:color w:val="000000"/>
      <w:kern w:val="44"/>
      <w:sz w:val="44"/>
      <w:szCs w:val="44"/>
    </w:rPr>
  </w:style>
  <w:style w:type="paragraph" w:customStyle="1" w:styleId="xl103">
    <w:name w:val="xl103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e">
    <w:name w:val="样式二：第二级"/>
    <w:basedOn w:val="2"/>
    <w:next w:val="ad"/>
    <w:uiPriority w:val="99"/>
    <w:rsid w:val="00845FA0"/>
    <w:pPr>
      <w:numPr>
        <w:numId w:val="0"/>
      </w:numPr>
      <w:tabs>
        <w:tab w:val="left" w:pos="756"/>
      </w:tabs>
      <w:spacing w:beforeLines="50" w:beforeAutospacing="0" w:after="120" w:afterAutospacing="0" w:line="360" w:lineRule="auto"/>
      <w:ind w:leftChars="-1" w:left="756" w:hangingChars="64" w:hanging="576"/>
    </w:pPr>
    <w:rPr>
      <w:rFonts w:ascii="Arial" w:hAnsi="Arial"/>
      <w:sz w:val="30"/>
    </w:rPr>
  </w:style>
  <w:style w:type="paragraph" w:customStyle="1" w:styleId="xl106">
    <w:name w:val="xl106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TableText0">
    <w:name w:val="Table/Text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 Narrow" w:hAnsi="Arial Narrow"/>
      <w:kern w:val="0"/>
      <w:sz w:val="20"/>
      <w:szCs w:val="20"/>
      <w:lang w:eastAsia="en-US"/>
    </w:rPr>
  </w:style>
  <w:style w:type="paragraph" w:customStyle="1" w:styleId="xl84">
    <w:name w:val="xl84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uiPriority w:val="99"/>
    <w:rsid w:val="00845FA0"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MicrosoftResponse">
    <w:name w:val="Microsoft Response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" w:eastAsia="PMingLiU" w:hAnsi="Arial"/>
      <w:color w:val="0000FF"/>
      <w:kern w:val="0"/>
      <w:sz w:val="20"/>
      <w:szCs w:val="20"/>
      <w:lang w:eastAsia="zh-TW"/>
    </w:rPr>
  </w:style>
  <w:style w:type="paragraph" w:customStyle="1" w:styleId="aff">
    <w:name w:val="样式一：第一级"/>
    <w:basedOn w:val="1"/>
    <w:uiPriority w:val="99"/>
    <w:rsid w:val="00845FA0"/>
    <w:pPr>
      <w:numPr>
        <w:numId w:val="0"/>
      </w:numPr>
      <w:tabs>
        <w:tab w:val="left" w:pos="360"/>
      </w:tabs>
      <w:spacing w:beforeLines="50" w:beforeAutospacing="0" w:after="330" w:afterAutospacing="0"/>
      <w:ind w:leftChars="-1" w:left="-1" w:hangingChars="64" w:hanging="64"/>
    </w:pPr>
    <w:rPr>
      <w:rFonts w:ascii="Calibri" w:hAnsi="Calibri" w:cs="Calibri"/>
      <w:color w:val="000000"/>
      <w:sz w:val="32"/>
    </w:rPr>
  </w:style>
  <w:style w:type="paragraph" w:customStyle="1" w:styleId="xl98">
    <w:name w:val="xl98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NormalText">
    <w:name w:val="NormalText"/>
    <w:basedOn w:val="a"/>
    <w:uiPriority w:val="99"/>
    <w:rsid w:val="00845FA0"/>
    <w:pPr>
      <w:adjustRightInd w:val="0"/>
      <w:snapToGrid w:val="0"/>
      <w:spacing w:beforeLines="50" w:line="300" w:lineRule="auto"/>
      <w:ind w:left="360" w:firstLineChars="200" w:firstLine="200"/>
    </w:pPr>
  </w:style>
  <w:style w:type="paragraph" w:customStyle="1" w:styleId="xl79">
    <w:name w:val="xl79"/>
    <w:basedOn w:val="a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aff0">
    <w:name w:val="样式三：第三级"/>
    <w:basedOn w:val="3"/>
    <w:uiPriority w:val="99"/>
    <w:rsid w:val="00845FA0"/>
    <w:pPr>
      <w:numPr>
        <w:numId w:val="0"/>
      </w:numPr>
      <w:tabs>
        <w:tab w:val="left" w:pos="612"/>
      </w:tabs>
      <w:spacing w:beforeLines="50" w:beforeAutospacing="0" w:after="120" w:afterAutospacing="0" w:line="360" w:lineRule="auto"/>
      <w:ind w:leftChars="-202" w:left="612" w:hangingChars="105" w:hanging="432"/>
    </w:pPr>
    <w:rPr>
      <w:rFonts w:ascii="Calibri" w:hAnsi="Calibri"/>
    </w:rPr>
  </w:style>
  <w:style w:type="paragraph" w:customStyle="1" w:styleId="My2">
    <w:name w:val="My2"/>
    <w:basedOn w:val="2"/>
    <w:rsid w:val="00845FA0"/>
    <w:pPr>
      <w:numPr>
        <w:numId w:val="0"/>
      </w:numPr>
      <w:tabs>
        <w:tab w:val="left" w:pos="1260"/>
      </w:tabs>
      <w:spacing w:before="260" w:beforeAutospacing="0" w:after="260" w:afterAutospacing="0" w:line="415" w:lineRule="auto"/>
      <w:ind w:left="1260" w:hangingChars="200" w:hanging="420"/>
      <w:outlineLvl w:val="2"/>
    </w:pPr>
    <w:rPr>
      <w:rFonts w:ascii="Arial" w:eastAsia="黑体" w:hAnsi="Arial"/>
      <w:color w:val="000000"/>
      <w:sz w:val="24"/>
    </w:rPr>
  </w:style>
  <w:style w:type="paragraph" w:customStyle="1" w:styleId="My0">
    <w:name w:val="My0"/>
    <w:basedOn w:val="af"/>
    <w:rsid w:val="00845FA0"/>
    <w:pPr>
      <w:tabs>
        <w:tab w:val="left" w:pos="360"/>
      </w:tabs>
      <w:spacing w:before="240" w:after="60"/>
      <w:ind w:left="360" w:hanging="360"/>
      <w:jc w:val="left"/>
      <w:outlineLvl w:val="0"/>
    </w:pPr>
    <w:rPr>
      <w:rFonts w:eastAsia="黑体" w:cs="Arial"/>
      <w:bCs/>
      <w:color w:val="000000"/>
      <w:sz w:val="52"/>
      <w:szCs w:val="52"/>
      <w:lang w:eastAsia="zh-CN"/>
    </w:rPr>
  </w:style>
  <w:style w:type="paragraph" w:styleId="aff1">
    <w:name w:val="Revision"/>
    <w:uiPriority w:val="99"/>
    <w:rsid w:val="00845FA0"/>
    <w:rPr>
      <w:kern w:val="2"/>
      <w:sz w:val="21"/>
      <w:szCs w:val="24"/>
    </w:rPr>
  </w:style>
  <w:style w:type="paragraph" w:customStyle="1" w:styleId="xl93">
    <w:name w:val="xl93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f2">
    <w:name w:val="符号"/>
    <w:basedOn w:val="a"/>
    <w:uiPriority w:val="99"/>
    <w:rsid w:val="00845FA0"/>
    <w:pPr>
      <w:adjustRightInd w:val="0"/>
      <w:spacing w:beforeLines="50" w:line="480" w:lineRule="atLeast"/>
      <w:ind w:left="981" w:firstLineChars="200" w:firstLine="200"/>
      <w:textAlignment w:val="baseline"/>
    </w:pPr>
    <w:rPr>
      <w:rFonts w:ascii="宋体" w:hAnsi="宋体"/>
      <w:kern w:val="0"/>
      <w:szCs w:val="20"/>
    </w:rPr>
  </w:style>
  <w:style w:type="paragraph" w:customStyle="1" w:styleId="xl83">
    <w:name w:val="xl83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00">
    <w:name w:val="xl100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table" w:styleId="aff3">
    <w:name w:val="Table Grid"/>
    <w:basedOn w:val="a1"/>
    <w:uiPriority w:val="59"/>
    <w:rsid w:val="00037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oTableStyle">
    <w:name w:val="NeoTableStyle"/>
    <w:basedOn w:val="a1"/>
    <w:uiPriority w:val="99"/>
    <w:rsid w:val="00B938AB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B938A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aff4">
    <w:name w:val="Table Elegant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浅色底纹 - 强调文字颜色 11"/>
    <w:basedOn w:val="a1"/>
    <w:uiPriority w:val="60"/>
    <w:rsid w:val="00B938A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14">
    <w:name w:val="无列表1"/>
    <w:next w:val="a2"/>
    <w:uiPriority w:val="99"/>
    <w:semiHidden/>
    <w:unhideWhenUsed/>
    <w:rsid w:val="00B938AB"/>
  </w:style>
  <w:style w:type="table" w:styleId="aff5">
    <w:name w:val="Table Theme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1">
    <w:name w:val="Table Grid 6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5">
    <w:name w:val="Light Grid Accent 5"/>
    <w:basedOn w:val="a1"/>
    <w:uiPriority w:val="62"/>
    <w:rsid w:val="00B938A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12">
    <w:name w:val="浅色底纹 - 强调文字颜色 12"/>
    <w:basedOn w:val="a1"/>
    <w:uiPriority w:val="60"/>
    <w:rsid w:val="00B938A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5">
    <w:name w:val="Medium Grid 2 Accent 5"/>
    <w:basedOn w:val="a1"/>
    <w:uiPriority w:val="68"/>
    <w:rsid w:val="00B938A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-5">
    <w:name w:val="Medium Grid 1 Accent 5"/>
    <w:basedOn w:val="a1"/>
    <w:uiPriority w:val="67"/>
    <w:rsid w:val="00B938A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numbering" w:styleId="111111">
    <w:name w:val="Outline List 2"/>
    <w:basedOn w:val="a2"/>
    <w:uiPriority w:val="99"/>
    <w:semiHidden/>
    <w:unhideWhenUsed/>
    <w:rsid w:val="00B938AB"/>
    <w:pPr>
      <w:numPr>
        <w:numId w:val="20"/>
      </w:numPr>
    </w:pPr>
  </w:style>
  <w:style w:type="character" w:customStyle="1" w:styleId="Charf0">
    <w:name w:val="我的正文 Char"/>
    <w:locked/>
    <w:rsid w:val="00B938AB"/>
    <w:rPr>
      <w:rFonts w:ascii="Calibri" w:eastAsia="宋体" w:hAnsi="Calibri" w:cs="Times New Roman"/>
      <w:kern w:val="0"/>
      <w:sz w:val="24"/>
      <w:szCs w:val="24"/>
    </w:rPr>
  </w:style>
  <w:style w:type="character" w:customStyle="1" w:styleId="highlight1">
    <w:name w:val="highlight1"/>
    <w:rsid w:val="00B938AB"/>
    <w:rPr>
      <w:shd w:val="clear" w:color="auto" w:fil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semiHidden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Table Grid 6" w:uiPriority="0"/>
    <w:lsdException w:name="Table Elegant" w:uiPriority="0"/>
    <w:lsdException w:name="Balloon Text" w:uiPriority="0"/>
    <w:lsdException w:name="Table Grid" w:uiPriority="59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5F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Level 1 Topic Heading,H1,Heading 0,R1,H11,章,章1,章2,章3,章4,章5,章6,章7,章8,章9,章10,章11,首层标题,章21,章31,章41,章51,章12,章22,章32,章42,章52,首层标题1,章61,章71,章81,章111,章211,章311,章411,章511,章91,章101,章13,章23,章33,章43,章53,首层标题2,章62,章72,章82,章112,章212,章312,章412,章512,章92,章102"/>
    <w:basedOn w:val="a"/>
    <w:next w:val="a"/>
    <w:link w:val="1Char"/>
    <w:uiPriority w:val="9"/>
    <w:qFormat/>
    <w:rsid w:val="00845FA0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h2,Level 2 Topic Heading,sect 1.2,H2,H21,R2,节,节1,节2,节3,节4,节5,节6,节7,节8,节9,节10,节11,节21,节31,节41,节51,节61,节71,节81,节91,节101,节12,节22,节32,节42,节52,节62,节72,节82,节92,节102,节13,节14,节15,节16,节23,节33,节43,节53,节63,节73,节83,节93,节103,节111,节211,节311,节411,节511,节611,节711"/>
    <w:basedOn w:val="a"/>
    <w:next w:val="a"/>
    <w:link w:val="2Char"/>
    <w:uiPriority w:val="9"/>
    <w:qFormat/>
    <w:rsid w:val="00845FA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aliases w:val="h3,Level 3 Topic Heading,Org Heading 1,H3,sect1.2.3,Heading 3 - old,Map,H31,小节,小节1,小节2,小节3,小节4,小节5,小节6,小节7,小节8,小节9,小节10,小节11,小节12,小节21,小节31,小节41,小节51,小节61,小节71,小节81,小节91,小节101,小节22,小节32,小节42,小节52,小节62,小节13,小节23,小节33,小节43,小节53,小节63,小节14,小节24,小节34"/>
    <w:basedOn w:val="2"/>
    <w:next w:val="a"/>
    <w:link w:val="3Char"/>
    <w:qFormat/>
    <w:rsid w:val="00264A2C"/>
    <w:pPr>
      <w:numPr>
        <w:ilvl w:val="2"/>
      </w:numPr>
      <w:tabs>
        <w:tab w:val="clear" w:pos="720"/>
        <w:tab w:val="left" w:pos="576"/>
      </w:tabs>
      <w:ind w:leftChars="-51" w:left="708" w:hangingChars="290" w:hanging="815"/>
      <w:outlineLvl w:val="2"/>
    </w:pPr>
    <w:rPr>
      <w:rFonts w:ascii="宋体" w:hAnsi="宋体"/>
      <w:sz w:val="28"/>
      <w:szCs w:val="28"/>
    </w:rPr>
  </w:style>
  <w:style w:type="paragraph" w:styleId="4">
    <w:name w:val="heading 4"/>
    <w:aliases w:val="h4,First Subheading,Ref Heading 1,rh1,H4,Heading sql,sect 1.2.3.4,段,段1,段2,段3,段4,段5,段6,段7,段8,段9,段10,段11,段12,段13,段14,段21,段31,段41,段51,段61,段71,段81,段91,段101,段111,段121,段15,段16,段22,段32,段42,段52,段62,段17,段23,段33,段43,段53,段63,段72,段82,段92,段102,段112,段122,段18,段24"/>
    <w:basedOn w:val="a"/>
    <w:next w:val="a"/>
    <w:link w:val="4Char"/>
    <w:uiPriority w:val="9"/>
    <w:qFormat/>
    <w:rsid w:val="00845FA0"/>
    <w:pPr>
      <w:keepNext/>
      <w:keepLines/>
      <w:tabs>
        <w:tab w:val="left" w:pos="864"/>
      </w:tabs>
      <w:spacing w:before="100" w:beforeAutospacing="1" w:after="100" w:afterAutospacing="1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aliases w:val="H5,dash,ds,dd,PIM 5,h5,l5,hm,module heading,口,口1,口2,ITT t5,PA Pico Section,TE Heading 5,heading 5,l5+toc5,Numbered Sub-list Char,Numbered Sub-list Char Char,Numbered Sub-list,5,1.1.1.1.1 H5,第四层条,Block Label,一.标题 5,Appendix A  Heading 5,Table label"/>
    <w:basedOn w:val="a"/>
    <w:next w:val="a"/>
    <w:link w:val="5Char"/>
    <w:uiPriority w:val="9"/>
    <w:qFormat/>
    <w:rsid w:val="00845FA0"/>
    <w:pPr>
      <w:keepNext/>
      <w:keepLines/>
      <w:tabs>
        <w:tab w:val="left" w:pos="1008"/>
      </w:tabs>
      <w:spacing w:before="100" w:beforeAutospacing="1" w:after="100" w:afterAutospacing="1"/>
      <w:ind w:left="1008" w:hanging="1008"/>
      <w:outlineLvl w:val="4"/>
    </w:pPr>
    <w:rPr>
      <w:b/>
      <w:bCs/>
      <w:sz w:val="24"/>
      <w:szCs w:val="28"/>
    </w:rPr>
  </w:style>
  <w:style w:type="paragraph" w:styleId="6">
    <w:name w:val="heading 6"/>
    <w:aliases w:val="h6,Third Subheading,DO NOT USE_h6"/>
    <w:basedOn w:val="a"/>
    <w:next w:val="a"/>
    <w:link w:val="6Char"/>
    <w:uiPriority w:val="9"/>
    <w:qFormat/>
    <w:rsid w:val="00845FA0"/>
    <w:pPr>
      <w:keepNext/>
      <w:keepLines/>
      <w:tabs>
        <w:tab w:val="left" w:pos="1152"/>
      </w:tabs>
      <w:spacing w:before="240" w:after="64" w:line="320" w:lineRule="atLeast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45FA0"/>
    <w:pPr>
      <w:keepNext/>
      <w:keepLines/>
      <w:tabs>
        <w:tab w:val="left" w:pos="1296"/>
      </w:tabs>
      <w:spacing w:before="240" w:after="64" w:line="320" w:lineRule="atLeast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45FA0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45FA0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45FA0"/>
    <w:rPr>
      <w:b/>
      <w:bCs/>
    </w:rPr>
  </w:style>
  <w:style w:type="character" w:styleId="HTML">
    <w:name w:val="HTML Typewriter"/>
    <w:uiPriority w:val="99"/>
    <w:rsid w:val="00845FA0"/>
    <w:rPr>
      <w:rFonts w:ascii="宋体" w:eastAsia="宋体" w:hAnsi="宋体" w:cs="宋体"/>
      <w:sz w:val="24"/>
      <w:szCs w:val="24"/>
    </w:rPr>
  </w:style>
  <w:style w:type="character" w:styleId="HTML0">
    <w:name w:val="HTML Code"/>
    <w:uiPriority w:val="99"/>
    <w:rsid w:val="00845FA0"/>
    <w:rPr>
      <w:rFonts w:ascii="宋体" w:eastAsia="宋体" w:hAnsi="宋体" w:cs="宋体"/>
      <w:sz w:val="24"/>
      <w:szCs w:val="24"/>
    </w:rPr>
  </w:style>
  <w:style w:type="character" w:styleId="a4">
    <w:name w:val="annotation reference"/>
    <w:uiPriority w:val="99"/>
    <w:rsid w:val="00845FA0"/>
    <w:rPr>
      <w:sz w:val="21"/>
      <w:szCs w:val="21"/>
    </w:rPr>
  </w:style>
  <w:style w:type="character" w:styleId="a5">
    <w:name w:val="FollowedHyperlink"/>
    <w:uiPriority w:val="99"/>
    <w:rsid w:val="00845FA0"/>
    <w:rPr>
      <w:color w:val="800080"/>
      <w:u w:val="single"/>
    </w:rPr>
  </w:style>
  <w:style w:type="character" w:styleId="a6">
    <w:name w:val="page number"/>
    <w:basedOn w:val="a0"/>
    <w:rsid w:val="00845FA0"/>
  </w:style>
  <w:style w:type="character" w:styleId="a7">
    <w:name w:val="Hyperlink"/>
    <w:uiPriority w:val="99"/>
    <w:rsid w:val="00845FA0"/>
    <w:rPr>
      <w:color w:val="0000FF"/>
      <w:u w:val="single"/>
    </w:rPr>
  </w:style>
  <w:style w:type="character" w:customStyle="1" w:styleId="apple-style-span">
    <w:name w:val="apple-style-span"/>
    <w:rsid w:val="00845FA0"/>
  </w:style>
  <w:style w:type="character" w:customStyle="1" w:styleId="Char1">
    <w:name w:val="标题 Char1"/>
    <w:rsid w:val="00845FA0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10">
    <w:name w:val="纯文本 Char1"/>
    <w:rsid w:val="00845FA0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aliases w:val="f Char"/>
    <w:link w:val="a8"/>
    <w:uiPriority w:val="99"/>
    <w:rsid w:val="00845FA0"/>
    <w:rPr>
      <w:kern w:val="2"/>
      <w:sz w:val="18"/>
      <w:szCs w:val="18"/>
    </w:rPr>
  </w:style>
  <w:style w:type="character" w:customStyle="1" w:styleId="z-Char">
    <w:name w:val="z-窗体顶端 Char"/>
    <w:link w:val="z-"/>
    <w:rsid w:val="00845FA0"/>
    <w:rPr>
      <w:rFonts w:ascii="Arial" w:hAnsi="Arial" w:cs="Arial"/>
      <w:vanish/>
      <w:kern w:val="2"/>
      <w:sz w:val="16"/>
      <w:szCs w:val="16"/>
    </w:rPr>
  </w:style>
  <w:style w:type="character" w:customStyle="1" w:styleId="apple-converted-space">
    <w:name w:val="apple-converted-space"/>
    <w:rsid w:val="00845FA0"/>
  </w:style>
  <w:style w:type="character" w:customStyle="1" w:styleId="Char0">
    <w:name w:val="批注框文本 Char"/>
    <w:link w:val="a9"/>
    <w:rsid w:val="00845FA0"/>
    <w:rPr>
      <w:kern w:val="2"/>
      <w:sz w:val="18"/>
      <w:szCs w:val="18"/>
    </w:rPr>
  </w:style>
  <w:style w:type="character" w:customStyle="1" w:styleId="Char2">
    <w:name w:val="纯文本 Char2"/>
    <w:rsid w:val="00845FA0"/>
    <w:rPr>
      <w:rFonts w:ascii="宋体" w:eastAsia="宋体" w:hAnsi="Courier New" w:cs="Courier New" w:hint="eastAsia"/>
      <w:kern w:val="2"/>
      <w:sz w:val="21"/>
      <w:szCs w:val="21"/>
    </w:rPr>
  </w:style>
  <w:style w:type="character" w:styleId="aa">
    <w:name w:val="Emphasis"/>
    <w:qFormat/>
    <w:rsid w:val="00845FA0"/>
    <w:rPr>
      <w:i/>
      <w:iCs/>
    </w:rPr>
  </w:style>
  <w:style w:type="character" w:customStyle="1" w:styleId="CharChar">
    <w:name w:val="我的正文 Char Char"/>
    <w:link w:val="ab"/>
    <w:rsid w:val="00845FA0"/>
    <w:rPr>
      <w:rFonts w:ascii="Calibri" w:hAnsi="Calibri"/>
      <w:sz w:val="24"/>
      <w:szCs w:val="24"/>
    </w:rPr>
  </w:style>
  <w:style w:type="character" w:customStyle="1" w:styleId="2Char1">
    <w:name w:val="标题 2 Char1"/>
    <w:aliases w:val="h2 Char1,Level 2 Topic Heading Char1,sect 1.2 Char1,H2 Char1,H21 Char1,R2 Char1,节 Char1,节1 Char1,节2 Char1,节3 Char1,节4 Char1,节5 Char1,节6 Char1,节7 Char1,节8 Char1,节9 Char1,节10 Char1,节11 Char1,节21 Char1,节31 Char1,节41 Char1,节51 Char1,节61 Char1"/>
    <w:rsid w:val="00845FA0"/>
    <w:rPr>
      <w:rFonts w:ascii="Cambria" w:eastAsia="宋体" w:hAnsi="Cambria" w:cs="Times New Roman" w:hint="default"/>
      <w:b/>
      <w:bCs/>
      <w:kern w:val="2"/>
      <w:sz w:val="32"/>
      <w:szCs w:val="32"/>
    </w:rPr>
  </w:style>
  <w:style w:type="character" w:customStyle="1" w:styleId="Char20">
    <w:name w:val="批注主题 Char2"/>
    <w:rsid w:val="00845FA0"/>
    <w:rPr>
      <w:b/>
      <w:bCs/>
      <w:kern w:val="2"/>
      <w:sz w:val="21"/>
      <w:szCs w:val="24"/>
    </w:rPr>
  </w:style>
  <w:style w:type="character" w:customStyle="1" w:styleId="4Char">
    <w:name w:val="标题 4 Char"/>
    <w:aliases w:val="h4 Char,First Subheading Char,Ref Heading 1 Char,rh1 Char,H4 Char,Heading sql Char,sect 1.2.3.4 Char,段 Char,段1 Char,段2 Char,段3 Char,段4 Char,段5 Char,段6 Char,段7 Char,段8 Char,段9 Char,段10 Char,段11 Char,段12 Char,段13 Char,段14 Char,段21 Char,段31 Char"/>
    <w:link w:val="4"/>
    <w:uiPriority w:val="9"/>
    <w:rsid w:val="00845FA0"/>
    <w:rPr>
      <w:b/>
      <w:bCs/>
      <w:kern w:val="2"/>
      <w:sz w:val="28"/>
      <w:szCs w:val="28"/>
    </w:rPr>
  </w:style>
  <w:style w:type="character" w:customStyle="1" w:styleId="Char3">
    <w:name w:val="纯文本 Char"/>
    <w:link w:val="ac"/>
    <w:rsid w:val="00845FA0"/>
    <w:rPr>
      <w:rFonts w:ascii="宋体" w:hAnsi="Courier New"/>
    </w:rPr>
  </w:style>
  <w:style w:type="character" w:customStyle="1" w:styleId="unnamed1">
    <w:name w:val="unnamed1"/>
    <w:rsid w:val="00845FA0"/>
  </w:style>
  <w:style w:type="character" w:customStyle="1" w:styleId="Char4">
    <w:name w:val="正文文本缩进 Char"/>
    <w:link w:val="ad"/>
    <w:uiPriority w:val="99"/>
    <w:rsid w:val="00845FA0"/>
    <w:rPr>
      <w:kern w:val="2"/>
      <w:sz w:val="21"/>
      <w:szCs w:val="24"/>
    </w:rPr>
  </w:style>
  <w:style w:type="character" w:customStyle="1" w:styleId="Char5">
    <w:name w:val="正文文本 Char"/>
    <w:link w:val="ae"/>
    <w:rsid w:val="00845FA0"/>
    <w:rPr>
      <w:lang w:eastAsia="en-US"/>
    </w:rPr>
  </w:style>
  <w:style w:type="character" w:customStyle="1" w:styleId="Char11">
    <w:name w:val="副标题 Char1"/>
    <w:rsid w:val="00845FA0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12">
    <w:name w:val="批注框文本 Char1"/>
    <w:rsid w:val="00845FA0"/>
    <w:rPr>
      <w:kern w:val="2"/>
      <w:sz w:val="18"/>
      <w:szCs w:val="18"/>
    </w:rPr>
  </w:style>
  <w:style w:type="character" w:customStyle="1" w:styleId="Char13">
    <w:name w:val="批注文字 Char1"/>
    <w:rsid w:val="00845FA0"/>
    <w:rPr>
      <w:rFonts w:ascii="Calibri" w:eastAsia="宋体" w:hAnsi="Calibri" w:cs="Times New Roman"/>
    </w:rPr>
  </w:style>
  <w:style w:type="character" w:customStyle="1" w:styleId="hps">
    <w:name w:val="hps"/>
    <w:rsid w:val="00845FA0"/>
  </w:style>
  <w:style w:type="character" w:customStyle="1" w:styleId="3Char0">
    <w:name w:val="正文文本缩进 3 Char"/>
    <w:link w:val="30"/>
    <w:uiPriority w:val="99"/>
    <w:rsid w:val="00845FA0"/>
    <w:rPr>
      <w:kern w:val="2"/>
      <w:sz w:val="21"/>
      <w:szCs w:val="24"/>
    </w:rPr>
  </w:style>
  <w:style w:type="character" w:customStyle="1" w:styleId="Char14">
    <w:name w:val="页眉 Char1"/>
    <w:aliases w:val="h Char1"/>
    <w:uiPriority w:val="99"/>
    <w:rsid w:val="00845FA0"/>
    <w:rPr>
      <w:kern w:val="2"/>
      <w:sz w:val="18"/>
      <w:szCs w:val="18"/>
    </w:rPr>
  </w:style>
  <w:style w:type="character" w:customStyle="1" w:styleId="b1">
    <w:name w:val="b1"/>
    <w:rsid w:val="00845FA0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8Char">
    <w:name w:val="标题 8 Char"/>
    <w:link w:val="8"/>
    <w:rsid w:val="00845FA0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845FA0"/>
    <w:rPr>
      <w:rFonts w:ascii="Arial" w:eastAsia="黑体" w:hAnsi="Arial"/>
      <w:kern w:val="2"/>
      <w:sz w:val="21"/>
      <w:szCs w:val="21"/>
    </w:rPr>
  </w:style>
  <w:style w:type="character" w:customStyle="1" w:styleId="CharCharChar">
    <w:name w:val="我的正文 Char Char Char"/>
    <w:rsid w:val="00845FA0"/>
    <w:rPr>
      <w:rFonts w:ascii="Calibri" w:eastAsia="宋体" w:hAnsi="Calibri" w:cs="Times New Roman"/>
      <w:kern w:val="0"/>
      <w:sz w:val="24"/>
      <w:szCs w:val="24"/>
    </w:rPr>
  </w:style>
  <w:style w:type="character" w:customStyle="1" w:styleId="4Char1">
    <w:name w:val="标题 4 Char1"/>
    <w:aliases w:val="h4 Char1,First Subheading Char1,Ref Heading 1 Char1,rh1 Char1,H4 Char1,Heading sql Char1,sect 1.2.3.4 Char1,段 Char1,段1 Char1,段2 Char1,段3 Char1,段4 Char1,段5 Char1,段6 Char1,段7 Char1,段8 Char1,段9 Char1,段10 Char1,段11 Char1,段12 Char1,段13 Char1"/>
    <w:uiPriority w:val="9"/>
    <w:rsid w:val="00845FA0"/>
    <w:rPr>
      <w:rFonts w:ascii="Cambria" w:eastAsia="宋体" w:hAnsi="Cambria" w:cs="Times New Roman" w:hint="default"/>
      <w:b/>
      <w:bCs/>
      <w:kern w:val="2"/>
      <w:sz w:val="28"/>
      <w:szCs w:val="28"/>
    </w:rPr>
  </w:style>
  <w:style w:type="character" w:customStyle="1" w:styleId="Char6">
    <w:name w:val="标题 Char"/>
    <w:link w:val="af"/>
    <w:rsid w:val="00845FA0"/>
    <w:rPr>
      <w:rFonts w:ascii="Arial" w:hAnsi="Arial"/>
      <w:b/>
      <w:sz w:val="36"/>
      <w:lang w:eastAsia="en-US"/>
    </w:rPr>
  </w:style>
  <w:style w:type="character" w:customStyle="1" w:styleId="shorttext">
    <w:name w:val="short_text"/>
    <w:rsid w:val="00845FA0"/>
  </w:style>
  <w:style w:type="character" w:customStyle="1" w:styleId="10">
    <w:name w:val="标题1"/>
    <w:rsid w:val="00845FA0"/>
  </w:style>
  <w:style w:type="character" w:customStyle="1" w:styleId="3Char1">
    <w:name w:val="标题 3 Char1"/>
    <w:aliases w:val="h3 Char1,Level 3 Topic Heading Char1,Org Heading 1 Char1,H3 Char1,sect1.2.3 Char1,Heading 3 - old Char1,Map Char1,H31 Char1,小节 Char1,小节1 Char1,小节2 Char1,小节3 Char1,小节4 Char1,小节5 Char1,小节6 Char1,小节7 Char1,小节8 Char1,小节9 Char1,小节10 Char1"/>
    <w:rsid w:val="00845FA0"/>
    <w:rPr>
      <w:b/>
      <w:bCs/>
      <w:kern w:val="2"/>
      <w:sz w:val="32"/>
      <w:szCs w:val="32"/>
    </w:rPr>
  </w:style>
  <w:style w:type="character" w:customStyle="1" w:styleId="2Char0">
    <w:name w:val="正文文本缩进 2 Char"/>
    <w:link w:val="20"/>
    <w:uiPriority w:val="99"/>
    <w:rsid w:val="00845FA0"/>
    <w:rPr>
      <w:kern w:val="2"/>
      <w:sz w:val="21"/>
      <w:szCs w:val="24"/>
    </w:rPr>
  </w:style>
  <w:style w:type="character" w:customStyle="1" w:styleId="Char7">
    <w:name w:val="页眉 Char"/>
    <w:aliases w:val="h Char"/>
    <w:link w:val="af0"/>
    <w:rsid w:val="00845FA0"/>
    <w:rPr>
      <w:kern w:val="2"/>
      <w:sz w:val="18"/>
      <w:szCs w:val="18"/>
    </w:rPr>
  </w:style>
  <w:style w:type="character" w:customStyle="1" w:styleId="Char8">
    <w:name w:val="文档结构图 Char"/>
    <w:link w:val="af1"/>
    <w:uiPriority w:val="99"/>
    <w:rsid w:val="00845FA0"/>
    <w:rPr>
      <w:rFonts w:ascii="宋体"/>
      <w:kern w:val="2"/>
      <w:sz w:val="18"/>
      <w:szCs w:val="18"/>
    </w:rPr>
  </w:style>
  <w:style w:type="character" w:customStyle="1" w:styleId="def">
    <w:name w:val="def"/>
    <w:rsid w:val="00845FA0"/>
  </w:style>
  <w:style w:type="character" w:customStyle="1" w:styleId="Char9">
    <w:name w:val="副标题 Char"/>
    <w:link w:val="af2"/>
    <w:rsid w:val="00845FA0"/>
    <w:rPr>
      <w:rFonts w:ascii="Arial" w:hAnsi="Arial"/>
      <w:i/>
      <w:sz w:val="36"/>
      <w:lang w:val="en-AU" w:eastAsia="en-US"/>
    </w:rPr>
  </w:style>
  <w:style w:type="character" w:customStyle="1" w:styleId="Char21">
    <w:name w:val="正文文本 Char2"/>
    <w:rsid w:val="00845FA0"/>
    <w:rPr>
      <w:kern w:val="2"/>
      <w:sz w:val="21"/>
      <w:szCs w:val="24"/>
    </w:rPr>
  </w:style>
  <w:style w:type="character" w:customStyle="1" w:styleId="Chara">
    <w:name w:val="日期 Char"/>
    <w:link w:val="af3"/>
    <w:rsid w:val="00845FA0"/>
    <w:rPr>
      <w:rFonts w:ascii="Calibri" w:hAnsi="Calibri"/>
      <w:kern w:val="2"/>
      <w:sz w:val="21"/>
      <w:szCs w:val="22"/>
    </w:rPr>
  </w:style>
  <w:style w:type="character" w:customStyle="1" w:styleId="Char15">
    <w:name w:val="批注主题 Char1"/>
    <w:rsid w:val="00845FA0"/>
    <w:rPr>
      <w:rFonts w:ascii="Calibri" w:eastAsia="宋体" w:hAnsi="Calibri" w:cs="Times New Roman"/>
      <w:b/>
      <w:bCs/>
    </w:rPr>
  </w:style>
  <w:style w:type="character" w:customStyle="1" w:styleId="number">
    <w:name w:val="number"/>
    <w:rsid w:val="00845FA0"/>
  </w:style>
  <w:style w:type="character" w:customStyle="1" w:styleId="3Char2">
    <w:name w:val="正文文本 3 Char"/>
    <w:link w:val="31"/>
    <w:uiPriority w:val="99"/>
    <w:rsid w:val="00845FA0"/>
    <w:rPr>
      <w:rFonts w:ascii="Courier New" w:hAnsi="Courier New" w:cs="Courier New"/>
      <w:kern w:val="2"/>
      <w:sz w:val="18"/>
      <w:szCs w:val="24"/>
    </w:rPr>
  </w:style>
  <w:style w:type="character" w:customStyle="1" w:styleId="6Char">
    <w:name w:val="标题 6 Char"/>
    <w:aliases w:val="h6 Char,Third Subheading Char,DO NOT USE_h6 Char"/>
    <w:link w:val="6"/>
    <w:uiPriority w:val="9"/>
    <w:rsid w:val="00845FA0"/>
    <w:rPr>
      <w:rFonts w:ascii="Arial" w:eastAsia="黑体" w:hAnsi="Arial"/>
      <w:b/>
      <w:bCs/>
      <w:kern w:val="2"/>
      <w:sz w:val="24"/>
      <w:szCs w:val="24"/>
    </w:rPr>
  </w:style>
  <w:style w:type="character" w:customStyle="1" w:styleId="6Char1">
    <w:name w:val="标题 6 Char1"/>
    <w:aliases w:val="h6 Char1,Third Subheading Char1,DO NOT USE_h6 Char1"/>
    <w:uiPriority w:val="9"/>
    <w:rsid w:val="00845FA0"/>
    <w:rPr>
      <w:rFonts w:ascii="Cambria" w:eastAsia="宋体" w:hAnsi="Cambria" w:cs="Times New Roman" w:hint="default"/>
      <w:b/>
      <w:bCs/>
      <w:kern w:val="2"/>
      <w:sz w:val="24"/>
      <w:szCs w:val="24"/>
    </w:rPr>
  </w:style>
  <w:style w:type="character" w:customStyle="1" w:styleId="t1">
    <w:name w:val="t1"/>
    <w:rsid w:val="00845FA0"/>
    <w:rPr>
      <w:color w:val="990000"/>
    </w:rPr>
  </w:style>
  <w:style w:type="character" w:customStyle="1" w:styleId="Charb">
    <w:name w:val="无间隔 Char"/>
    <w:link w:val="af4"/>
    <w:uiPriority w:val="1"/>
    <w:rsid w:val="00845FA0"/>
    <w:rPr>
      <w:kern w:val="2"/>
      <w:sz w:val="21"/>
      <w:szCs w:val="24"/>
    </w:rPr>
  </w:style>
  <w:style w:type="character" w:customStyle="1" w:styleId="7Char">
    <w:name w:val="标题 7 Char"/>
    <w:link w:val="7"/>
    <w:rsid w:val="00845FA0"/>
    <w:rPr>
      <w:b/>
      <w:bCs/>
      <w:kern w:val="2"/>
      <w:sz w:val="24"/>
      <w:szCs w:val="24"/>
    </w:rPr>
  </w:style>
  <w:style w:type="character" w:customStyle="1" w:styleId="HTMLChar">
    <w:name w:val="HTML 预设格式 Char"/>
    <w:link w:val="HTML1"/>
    <w:uiPriority w:val="99"/>
    <w:rsid w:val="00845FA0"/>
    <w:rPr>
      <w:rFonts w:ascii="宋体" w:hAnsi="宋体" w:cs="宋体"/>
      <w:sz w:val="24"/>
      <w:szCs w:val="24"/>
    </w:rPr>
  </w:style>
  <w:style w:type="character" w:customStyle="1" w:styleId="m1">
    <w:name w:val="m1"/>
    <w:rsid w:val="00845FA0"/>
    <w:rPr>
      <w:color w:val="0000FF"/>
    </w:rPr>
  </w:style>
  <w:style w:type="character" w:customStyle="1" w:styleId="2Char2">
    <w:name w:val="正文文本 2 Char"/>
    <w:link w:val="21"/>
    <w:uiPriority w:val="99"/>
    <w:rsid w:val="00845FA0"/>
    <w:rPr>
      <w:rFonts w:ascii="Arial Narrow" w:hAnsi="Arial Narrow"/>
      <w:b/>
      <w:bCs/>
      <w:i/>
      <w:iCs/>
      <w:color w:val="FFFFFF"/>
      <w:kern w:val="2"/>
      <w:sz w:val="18"/>
      <w:szCs w:val="32"/>
    </w:rPr>
  </w:style>
  <w:style w:type="character" w:customStyle="1" w:styleId="2Char">
    <w:name w:val="标题 2 Char"/>
    <w:aliases w:val="h2 Char,Level 2 Topic Heading Char,sect 1.2 Char,H2 Char,H21 Char,R2 Char,节 Char,节1 Char,节2 Char,节3 Char,节4 Char,节5 Char,节6 Char,节7 Char,节8 Char,节9 Char,节10 Char,节11 Char,节21 Char,节31 Char,节41 Char,节51 Char,节61 Char,节71 Char,节81 Char,节91 Char"/>
    <w:link w:val="2"/>
    <w:uiPriority w:val="9"/>
    <w:rsid w:val="00845FA0"/>
    <w:rPr>
      <w:b/>
      <w:bCs/>
      <w:kern w:val="2"/>
      <w:sz w:val="32"/>
      <w:szCs w:val="32"/>
    </w:rPr>
  </w:style>
  <w:style w:type="character" w:customStyle="1" w:styleId="3Char">
    <w:name w:val="标题 3 Char"/>
    <w:aliases w:val="h3 Char,Level 3 Topic Heading Char,Org Heading 1 Char,H3 Char,sect1.2.3 Char,Heading 3 - old Char,Map Char,H31 Char,小节 Char,小节1 Char,小节2 Char,小节3 Char,小节4 Char,小节5 Char,小节6 Char,小节7 Char,小节8 Char,小节9 Char,小节10 Char,小节11 Char,小节12 Char"/>
    <w:link w:val="3"/>
    <w:rsid w:val="00264A2C"/>
    <w:rPr>
      <w:rFonts w:ascii="宋体" w:hAnsi="宋体"/>
      <w:b/>
      <w:bCs/>
      <w:kern w:val="2"/>
      <w:sz w:val="28"/>
      <w:szCs w:val="28"/>
    </w:rPr>
  </w:style>
  <w:style w:type="character" w:customStyle="1" w:styleId="Char22">
    <w:name w:val="批注文字 Char2"/>
    <w:rsid w:val="00845FA0"/>
    <w:rPr>
      <w:kern w:val="2"/>
      <w:sz w:val="21"/>
      <w:szCs w:val="24"/>
    </w:rPr>
  </w:style>
  <w:style w:type="character" w:customStyle="1" w:styleId="Charc">
    <w:name w:val="批注主题 Char"/>
    <w:link w:val="af5"/>
    <w:rsid w:val="00845FA0"/>
    <w:rPr>
      <w:b/>
      <w:bCs/>
      <w:kern w:val="2"/>
      <w:sz w:val="21"/>
      <w:szCs w:val="24"/>
    </w:rPr>
  </w:style>
  <w:style w:type="character" w:customStyle="1" w:styleId="z-Char0">
    <w:name w:val="z-窗体底端 Char"/>
    <w:link w:val="z-0"/>
    <w:rsid w:val="00845FA0"/>
    <w:rPr>
      <w:rFonts w:ascii="Arial" w:hAnsi="Arial" w:cs="Arial"/>
      <w:vanish/>
      <w:kern w:val="2"/>
      <w:sz w:val="16"/>
      <w:szCs w:val="16"/>
    </w:rPr>
  </w:style>
  <w:style w:type="character" w:customStyle="1" w:styleId="5Char1">
    <w:name w:val="标题 5 Char1"/>
    <w:aliases w:val="h5 Char1,Second Subheading Char1,H5 Char1,小段 Char1,小段1 Char1,小段2 Char1,小段3 Char1,小段4 Char1,小段5 Char1,小段6 Char1,小段7 Char1,小段8 Char1,小段9 Char1,小段11 Char1,小段21 Char1,小段31 Char1,小段41 Char1,小段51 Char1,小段61 Char1,小段10 Char1,小段12 Char1,小段22 Char1"/>
    <w:uiPriority w:val="9"/>
    <w:rsid w:val="00845FA0"/>
    <w:rPr>
      <w:b/>
      <w:bCs/>
      <w:kern w:val="2"/>
      <w:sz w:val="28"/>
      <w:szCs w:val="28"/>
    </w:rPr>
  </w:style>
  <w:style w:type="character" w:customStyle="1" w:styleId="Char16">
    <w:name w:val="日期 Char1"/>
    <w:rsid w:val="00845FA0"/>
    <w:rPr>
      <w:kern w:val="2"/>
      <w:sz w:val="21"/>
      <w:szCs w:val="24"/>
    </w:rPr>
  </w:style>
  <w:style w:type="character" w:customStyle="1" w:styleId="Chard">
    <w:name w:val="电子邮件签名 Char"/>
    <w:link w:val="af6"/>
    <w:uiPriority w:val="99"/>
    <w:rsid w:val="00845FA0"/>
    <w:rPr>
      <w:kern w:val="2"/>
      <w:sz w:val="21"/>
      <w:szCs w:val="24"/>
    </w:rPr>
  </w:style>
  <w:style w:type="character" w:customStyle="1" w:styleId="moz-txt-tag">
    <w:name w:val="moz-txt-tag"/>
    <w:rsid w:val="00845FA0"/>
  </w:style>
  <w:style w:type="character" w:customStyle="1" w:styleId="Chare">
    <w:name w:val="批注文字 Char"/>
    <w:link w:val="af7"/>
    <w:rsid w:val="00845FA0"/>
    <w:rPr>
      <w:kern w:val="2"/>
      <w:sz w:val="21"/>
      <w:szCs w:val="24"/>
    </w:rPr>
  </w:style>
  <w:style w:type="character" w:customStyle="1" w:styleId="Char17">
    <w:name w:val="页脚 Char1"/>
    <w:aliases w:val="f Char1"/>
    <w:uiPriority w:val="99"/>
    <w:rsid w:val="00845FA0"/>
    <w:rPr>
      <w:kern w:val="2"/>
      <w:sz w:val="18"/>
      <w:szCs w:val="18"/>
    </w:rPr>
  </w:style>
  <w:style w:type="character" w:customStyle="1" w:styleId="Char18">
    <w:name w:val="文档结构图 Char1"/>
    <w:uiPriority w:val="99"/>
    <w:rsid w:val="00845FA0"/>
    <w:rPr>
      <w:rFonts w:ascii="宋体"/>
      <w:kern w:val="2"/>
      <w:sz w:val="18"/>
      <w:szCs w:val="18"/>
    </w:rPr>
  </w:style>
  <w:style w:type="character" w:customStyle="1" w:styleId="Char19">
    <w:name w:val="正文文本 Char1"/>
    <w:rsid w:val="00845FA0"/>
    <w:rPr>
      <w:kern w:val="2"/>
      <w:sz w:val="21"/>
      <w:szCs w:val="24"/>
    </w:rPr>
  </w:style>
  <w:style w:type="character" w:customStyle="1" w:styleId="content">
    <w:name w:val="content"/>
    <w:rsid w:val="00845FA0"/>
  </w:style>
  <w:style w:type="character" w:customStyle="1" w:styleId="90v1">
    <w:name w:val="90v1"/>
    <w:rsid w:val="00845FA0"/>
    <w:rPr>
      <w:rFonts w:ascii="宋体" w:eastAsia="宋体" w:hAnsi="宋体" w:hint="eastAsia"/>
      <w:sz w:val="18"/>
      <w:szCs w:val="18"/>
    </w:rPr>
  </w:style>
  <w:style w:type="character" w:styleId="af8">
    <w:name w:val="Placeholder Text"/>
    <w:uiPriority w:val="99"/>
    <w:rsid w:val="00845FA0"/>
    <w:rPr>
      <w:color w:val="808080"/>
    </w:rPr>
  </w:style>
  <w:style w:type="character" w:customStyle="1" w:styleId="1Char1">
    <w:name w:val="标题 1 Char1"/>
    <w:aliases w:val="h1 Char1,Level 1 Topic Heading Char1,H1 Char1,Heading 0 Char1,R1 Char1,H11 Char1,章 Char1,章1 Char1,章2 Char1,章3 Char1,章4 Char1,章5 Char1,章6 Char1,章7 Char1,章8 Char1,章9 Char1,章10 Char1,章11 Char1,首层标题 Char1,章21 Char1,章31 Char1,章41 Char1,章51 Char1"/>
    <w:rsid w:val="00845FA0"/>
    <w:rPr>
      <w:b/>
      <w:bCs/>
      <w:kern w:val="44"/>
      <w:sz w:val="44"/>
      <w:szCs w:val="44"/>
    </w:rPr>
  </w:style>
  <w:style w:type="character" w:customStyle="1" w:styleId="1Char">
    <w:name w:val="标题 1 Char"/>
    <w:aliases w:val="h1 Char,Level 1 Topic Heading Char,H1 Char,Heading 0 Char,R1 Char,H11 Char,章 Char,章1 Char,章2 Char,章3 Char,章4 Char,章5 Char,章6 Char,章7 Char,章8 Char,章9 Char,章10 Char,章11 Char,首层标题 Char,章21 Char,章31 Char,章41 Char,章51 Char,章12 Char,章22 Char"/>
    <w:link w:val="1"/>
    <w:uiPriority w:val="9"/>
    <w:rsid w:val="00845FA0"/>
    <w:rPr>
      <w:b/>
      <w:bCs/>
      <w:kern w:val="44"/>
      <w:sz w:val="36"/>
      <w:szCs w:val="44"/>
    </w:rPr>
  </w:style>
  <w:style w:type="character" w:customStyle="1" w:styleId="5Char">
    <w:name w:val="标题 5 Char"/>
    <w:aliases w:val="H5 Char,dash Char,ds Char,dd Char,PIM 5 Char,h5 Char,l5 Char,hm Char,module heading Char,口 Char,口1 Char,口2 Char,ITT t5 Char,PA Pico Section Char,TE Heading 5 Char,heading 5 Char,l5+toc5 Char,Numbered Sub-list Char Char1,Numbered Sub-list Char1"/>
    <w:link w:val="5"/>
    <w:uiPriority w:val="9"/>
    <w:rsid w:val="00845FA0"/>
    <w:rPr>
      <w:b/>
      <w:bCs/>
      <w:kern w:val="2"/>
      <w:sz w:val="24"/>
      <w:szCs w:val="28"/>
    </w:rPr>
  </w:style>
  <w:style w:type="paragraph" w:styleId="ad">
    <w:name w:val="Body Text Indent"/>
    <w:basedOn w:val="a"/>
    <w:link w:val="Char4"/>
    <w:uiPriority w:val="99"/>
    <w:rsid w:val="00845FA0"/>
    <w:pPr>
      <w:ind w:left="900" w:firstLineChars="171" w:firstLine="359"/>
    </w:pPr>
  </w:style>
  <w:style w:type="paragraph" w:styleId="11">
    <w:name w:val="toc 1"/>
    <w:basedOn w:val="a"/>
    <w:next w:val="a"/>
    <w:uiPriority w:val="39"/>
    <w:qFormat/>
    <w:rsid w:val="00FF0CEA"/>
    <w:pPr>
      <w:tabs>
        <w:tab w:val="left" w:pos="420"/>
        <w:tab w:val="right" w:leader="dot" w:pos="9350"/>
      </w:tabs>
      <w:spacing w:before="120" w:after="120"/>
      <w:jc w:val="left"/>
    </w:pPr>
    <w:rPr>
      <w:rFonts w:ascii="Calibri" w:hAnsi="Calibri"/>
      <w:bCs/>
      <w:caps/>
      <w:noProof/>
      <w:sz w:val="20"/>
      <w:szCs w:val="20"/>
    </w:rPr>
  </w:style>
  <w:style w:type="paragraph" w:styleId="a9">
    <w:name w:val="Balloon Text"/>
    <w:basedOn w:val="a"/>
    <w:link w:val="Char0"/>
    <w:rsid w:val="00845FA0"/>
    <w:rPr>
      <w:sz w:val="18"/>
      <w:szCs w:val="18"/>
    </w:rPr>
  </w:style>
  <w:style w:type="paragraph" w:styleId="ae">
    <w:name w:val="Body Text"/>
    <w:basedOn w:val="a"/>
    <w:link w:val="Char5"/>
    <w:rsid w:val="00845FA0"/>
    <w:pPr>
      <w:keepLines/>
      <w:spacing w:after="120" w:line="240" w:lineRule="atLeast"/>
      <w:ind w:left="720"/>
      <w:jc w:val="left"/>
    </w:pPr>
    <w:rPr>
      <w:lang w:eastAsia="en-US"/>
    </w:rPr>
  </w:style>
  <w:style w:type="paragraph" w:styleId="70">
    <w:name w:val="toc 7"/>
    <w:basedOn w:val="a"/>
    <w:next w:val="a"/>
    <w:uiPriority w:val="39"/>
    <w:rsid w:val="00845FA0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uiPriority w:val="39"/>
    <w:rsid w:val="00845FA0"/>
    <w:pPr>
      <w:ind w:left="1470"/>
      <w:jc w:val="left"/>
    </w:pPr>
    <w:rPr>
      <w:rFonts w:ascii="Calibri" w:hAnsi="Calibri"/>
      <w:sz w:val="18"/>
      <w:szCs w:val="18"/>
    </w:rPr>
  </w:style>
  <w:style w:type="paragraph" w:styleId="21">
    <w:name w:val="Body Text 2"/>
    <w:basedOn w:val="a"/>
    <w:link w:val="2Char2"/>
    <w:uiPriority w:val="99"/>
    <w:rsid w:val="00845FA0"/>
    <w:pPr>
      <w:autoSpaceDE w:val="0"/>
      <w:autoSpaceDN w:val="0"/>
      <w:adjustRightInd w:val="0"/>
      <w:spacing w:beforeLines="50"/>
      <w:ind w:firstLineChars="200" w:firstLine="200"/>
      <w:jc w:val="center"/>
    </w:pPr>
    <w:rPr>
      <w:rFonts w:ascii="Arial Narrow" w:hAnsi="Arial Narrow"/>
      <w:b/>
      <w:bCs/>
      <w:i/>
      <w:iCs/>
      <w:color w:val="FFFFFF"/>
      <w:sz w:val="18"/>
      <w:szCs w:val="32"/>
    </w:rPr>
  </w:style>
  <w:style w:type="paragraph" w:styleId="af6">
    <w:name w:val="E-mail Signature"/>
    <w:basedOn w:val="a"/>
    <w:link w:val="Chard"/>
    <w:uiPriority w:val="99"/>
    <w:rsid w:val="00845FA0"/>
  </w:style>
  <w:style w:type="paragraph" w:styleId="af5">
    <w:name w:val="annotation subject"/>
    <w:basedOn w:val="af7"/>
    <w:next w:val="af7"/>
    <w:link w:val="Charc"/>
    <w:rsid w:val="00845FA0"/>
    <w:rPr>
      <w:b/>
      <w:bCs/>
    </w:rPr>
  </w:style>
  <w:style w:type="paragraph" w:styleId="HTML1">
    <w:name w:val="HTML Preformatted"/>
    <w:basedOn w:val="a"/>
    <w:link w:val="HTMLChar"/>
    <w:uiPriority w:val="99"/>
    <w:rsid w:val="00845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styleId="ac">
    <w:name w:val="Plain Text"/>
    <w:basedOn w:val="a"/>
    <w:link w:val="Char3"/>
    <w:rsid w:val="00845FA0"/>
    <w:rPr>
      <w:rFonts w:ascii="宋体" w:hAnsi="Courier New"/>
    </w:rPr>
  </w:style>
  <w:style w:type="paragraph" w:styleId="40">
    <w:name w:val="toc 4"/>
    <w:basedOn w:val="a"/>
    <w:next w:val="a"/>
    <w:uiPriority w:val="39"/>
    <w:rsid w:val="00845FA0"/>
    <w:pPr>
      <w:ind w:left="630"/>
      <w:jc w:val="left"/>
    </w:pPr>
    <w:rPr>
      <w:rFonts w:ascii="Calibri" w:hAnsi="Calibri"/>
      <w:sz w:val="18"/>
      <w:szCs w:val="18"/>
    </w:rPr>
  </w:style>
  <w:style w:type="paragraph" w:styleId="30">
    <w:name w:val="Body Text Indent 3"/>
    <w:basedOn w:val="a"/>
    <w:link w:val="3Char0"/>
    <w:uiPriority w:val="99"/>
    <w:rsid w:val="00845FA0"/>
    <w:pPr>
      <w:ind w:left="360" w:firstLineChars="171" w:firstLine="359"/>
    </w:pPr>
  </w:style>
  <w:style w:type="paragraph" w:styleId="af0">
    <w:name w:val="header"/>
    <w:aliases w:val="h"/>
    <w:basedOn w:val="a"/>
    <w:link w:val="Char7"/>
    <w:rsid w:val="00845FA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qFormat/>
    <w:rsid w:val="00FF0CEA"/>
    <w:pPr>
      <w:tabs>
        <w:tab w:val="left" w:pos="840"/>
        <w:tab w:val="right" w:leader="dot" w:pos="9350"/>
      </w:tabs>
      <w:ind w:left="210"/>
      <w:jc w:val="left"/>
    </w:pPr>
    <w:rPr>
      <w:rFonts w:ascii="Calibri" w:hAnsi="Calibri"/>
      <w:smallCaps/>
      <w:noProof/>
      <w:sz w:val="20"/>
      <w:szCs w:val="20"/>
    </w:rPr>
  </w:style>
  <w:style w:type="paragraph" w:styleId="12">
    <w:name w:val="index 1"/>
    <w:basedOn w:val="a"/>
    <w:next w:val="a"/>
    <w:uiPriority w:val="99"/>
    <w:rsid w:val="00845FA0"/>
    <w:pPr>
      <w:spacing w:beforeLines="50"/>
      <w:ind w:left="360" w:hangingChars="150" w:hanging="360"/>
    </w:pPr>
    <w:rPr>
      <w:rFonts w:ascii="宋体"/>
      <w:color w:val="000000"/>
    </w:rPr>
  </w:style>
  <w:style w:type="paragraph" w:styleId="50">
    <w:name w:val="toc 5"/>
    <w:basedOn w:val="a"/>
    <w:next w:val="a"/>
    <w:uiPriority w:val="39"/>
    <w:rsid w:val="00845FA0"/>
    <w:pPr>
      <w:ind w:left="840"/>
      <w:jc w:val="left"/>
    </w:pPr>
    <w:rPr>
      <w:rFonts w:ascii="Calibri" w:hAnsi="Calibri"/>
      <w:sz w:val="18"/>
      <w:szCs w:val="18"/>
    </w:rPr>
  </w:style>
  <w:style w:type="paragraph" w:styleId="af9">
    <w:name w:val="Normal (Web)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60">
    <w:name w:val="toc 6"/>
    <w:basedOn w:val="a"/>
    <w:next w:val="a"/>
    <w:uiPriority w:val="39"/>
    <w:rsid w:val="00845FA0"/>
    <w:pPr>
      <w:ind w:left="1050"/>
      <w:jc w:val="left"/>
    </w:pPr>
    <w:rPr>
      <w:rFonts w:ascii="Calibri" w:hAnsi="Calibri"/>
      <w:sz w:val="18"/>
      <w:szCs w:val="18"/>
    </w:rPr>
  </w:style>
  <w:style w:type="paragraph" w:styleId="31">
    <w:name w:val="Body Text 3"/>
    <w:basedOn w:val="a"/>
    <w:link w:val="3Char2"/>
    <w:uiPriority w:val="99"/>
    <w:rsid w:val="00845FA0"/>
    <w:pPr>
      <w:spacing w:beforeLines="50"/>
      <w:ind w:firstLineChars="200" w:firstLine="200"/>
    </w:pPr>
    <w:rPr>
      <w:rFonts w:ascii="Courier New" w:hAnsi="Courier New" w:cs="Courier New"/>
      <w:sz w:val="18"/>
    </w:rPr>
  </w:style>
  <w:style w:type="paragraph" w:styleId="af2">
    <w:name w:val="Subtitle"/>
    <w:basedOn w:val="a"/>
    <w:link w:val="Char9"/>
    <w:qFormat/>
    <w:rsid w:val="00845FA0"/>
    <w:pPr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paragraph" w:styleId="af1">
    <w:name w:val="Document Map"/>
    <w:basedOn w:val="a"/>
    <w:link w:val="Char8"/>
    <w:uiPriority w:val="99"/>
    <w:rsid w:val="00845FA0"/>
    <w:rPr>
      <w:rFonts w:ascii="宋体"/>
      <w:sz w:val="18"/>
      <w:szCs w:val="18"/>
    </w:rPr>
  </w:style>
  <w:style w:type="paragraph" w:styleId="af3">
    <w:name w:val="Date"/>
    <w:basedOn w:val="a"/>
    <w:next w:val="a"/>
    <w:link w:val="Chara"/>
    <w:rsid w:val="00845FA0"/>
    <w:pPr>
      <w:ind w:leftChars="2500" w:left="100"/>
    </w:pPr>
    <w:rPr>
      <w:rFonts w:ascii="Calibri" w:hAnsi="Calibri"/>
      <w:szCs w:val="22"/>
    </w:rPr>
  </w:style>
  <w:style w:type="paragraph" w:styleId="90">
    <w:name w:val="toc 9"/>
    <w:basedOn w:val="a"/>
    <w:next w:val="a"/>
    <w:uiPriority w:val="39"/>
    <w:rsid w:val="00845FA0"/>
    <w:pPr>
      <w:ind w:left="1680"/>
      <w:jc w:val="left"/>
    </w:pPr>
    <w:rPr>
      <w:rFonts w:ascii="Calibri" w:hAnsi="Calibri"/>
      <w:sz w:val="18"/>
      <w:szCs w:val="18"/>
    </w:rPr>
  </w:style>
  <w:style w:type="paragraph" w:styleId="af">
    <w:name w:val="Title"/>
    <w:basedOn w:val="a"/>
    <w:next w:val="a"/>
    <w:link w:val="Char6"/>
    <w:qFormat/>
    <w:rsid w:val="00845FA0"/>
    <w:pPr>
      <w:jc w:val="center"/>
    </w:pPr>
    <w:rPr>
      <w:rFonts w:ascii="Arial" w:hAnsi="Arial"/>
      <w:b/>
      <w:sz w:val="36"/>
      <w:lang w:eastAsia="en-US"/>
    </w:rPr>
  </w:style>
  <w:style w:type="paragraph" w:styleId="20">
    <w:name w:val="Body Text Indent 2"/>
    <w:basedOn w:val="a"/>
    <w:link w:val="2Char0"/>
    <w:uiPriority w:val="99"/>
    <w:rsid w:val="00845FA0"/>
    <w:pPr>
      <w:ind w:left="840" w:firstLineChars="200" w:firstLine="420"/>
    </w:pPr>
  </w:style>
  <w:style w:type="paragraph" w:styleId="af7">
    <w:name w:val="annotation text"/>
    <w:basedOn w:val="a"/>
    <w:link w:val="Chare"/>
    <w:rsid w:val="00845FA0"/>
    <w:pPr>
      <w:jc w:val="left"/>
    </w:pPr>
  </w:style>
  <w:style w:type="paragraph" w:styleId="32">
    <w:name w:val="toc 3"/>
    <w:basedOn w:val="a"/>
    <w:next w:val="a"/>
    <w:uiPriority w:val="39"/>
    <w:qFormat/>
    <w:rsid w:val="00FF0CEA"/>
    <w:pPr>
      <w:tabs>
        <w:tab w:val="left" w:pos="1260"/>
        <w:tab w:val="right" w:leader="dot" w:pos="9350"/>
      </w:tabs>
      <w:ind w:left="420"/>
      <w:jc w:val="left"/>
    </w:pPr>
    <w:rPr>
      <w:rFonts w:ascii="Calibri" w:hAnsi="Calibri"/>
      <w:iCs/>
      <w:noProof/>
      <w:sz w:val="20"/>
      <w:szCs w:val="20"/>
    </w:rPr>
  </w:style>
  <w:style w:type="paragraph" w:styleId="a8">
    <w:name w:val="footer"/>
    <w:aliases w:val="f"/>
    <w:basedOn w:val="a"/>
    <w:link w:val="Char"/>
    <w:uiPriority w:val="99"/>
    <w:rsid w:val="00845FA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fa">
    <w:name w:val="caption"/>
    <w:basedOn w:val="a"/>
    <w:next w:val="a"/>
    <w:uiPriority w:val="99"/>
    <w:qFormat/>
    <w:rsid w:val="00845FA0"/>
    <w:pPr>
      <w:widowControl/>
      <w:spacing w:before="120" w:after="120" w:line="312" w:lineRule="auto"/>
      <w:ind w:firstLine="420"/>
      <w:jc w:val="left"/>
    </w:pPr>
    <w:rPr>
      <w:rFonts w:ascii="Arial" w:hAnsi="Arial"/>
      <w:caps/>
      <w:spacing w:val="10"/>
      <w:kern w:val="0"/>
      <w:sz w:val="18"/>
      <w:szCs w:val="18"/>
      <w:lang w:eastAsia="en-US" w:bidi="en-US"/>
    </w:rPr>
  </w:style>
  <w:style w:type="paragraph" w:styleId="afb">
    <w:name w:val="Normal Indent"/>
    <w:aliases w:val="表正文,正文非缩进"/>
    <w:basedOn w:val="a"/>
    <w:rsid w:val="00845FA0"/>
    <w:pPr>
      <w:spacing w:line="240" w:lineRule="atLeast"/>
      <w:ind w:left="900" w:hanging="900"/>
      <w:jc w:val="left"/>
    </w:pPr>
    <w:rPr>
      <w:kern w:val="0"/>
      <w:sz w:val="20"/>
      <w:szCs w:val="20"/>
      <w:lang w:eastAsia="en-US"/>
    </w:rPr>
  </w:style>
  <w:style w:type="paragraph" w:customStyle="1" w:styleId="BulletList">
    <w:name w:val="Bullet List"/>
    <w:basedOn w:val="a"/>
    <w:uiPriority w:val="99"/>
    <w:rsid w:val="00845FA0"/>
    <w:pPr>
      <w:tabs>
        <w:tab w:val="left" w:pos="840"/>
      </w:tabs>
      <w:spacing w:beforeLines="50"/>
      <w:ind w:left="840" w:firstLineChars="200" w:firstLine="200"/>
    </w:pPr>
  </w:style>
  <w:style w:type="paragraph" w:customStyle="1" w:styleId="xl73">
    <w:name w:val="xl73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8">
    <w:name w:val="xl68"/>
    <w:basedOn w:val="a"/>
    <w:rsid w:val="00845FA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23">
    <w:name w:val="样式 标题2 + 小三"/>
    <w:basedOn w:val="24"/>
    <w:uiPriority w:val="99"/>
    <w:rsid w:val="00845FA0"/>
    <w:pPr>
      <w:tabs>
        <w:tab w:val="left" w:pos="425"/>
      </w:tabs>
      <w:ind w:left="425" w:hanging="425"/>
    </w:pPr>
    <w:rPr>
      <w:bCs/>
      <w:sz w:val="30"/>
    </w:rPr>
  </w:style>
  <w:style w:type="paragraph" w:customStyle="1" w:styleId="font10">
    <w:name w:val="font10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2"/>
      <w:szCs w:val="22"/>
    </w:rPr>
  </w:style>
  <w:style w:type="paragraph" w:customStyle="1" w:styleId="Tabletext">
    <w:name w:val="Tabletext"/>
    <w:basedOn w:val="a"/>
    <w:rsid w:val="00845FA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font8">
    <w:name w:val="font8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6">
    <w:name w:val="xl66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Paragraph2">
    <w:name w:val="Paragraph2"/>
    <w:basedOn w:val="a"/>
    <w:rsid w:val="00845FA0"/>
    <w:pPr>
      <w:spacing w:before="80" w:line="240" w:lineRule="atLeast"/>
      <w:ind w:left="720"/>
    </w:pPr>
    <w:rPr>
      <w:color w:val="000000"/>
      <w:kern w:val="0"/>
      <w:sz w:val="20"/>
      <w:szCs w:val="20"/>
      <w:lang w:val="en-AU" w:eastAsia="en-US"/>
    </w:rPr>
  </w:style>
  <w:style w:type="paragraph" w:customStyle="1" w:styleId="font7">
    <w:name w:val="font7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rsid w:val="00FF0CEA"/>
    <w:pPr>
      <w:widowControl/>
      <w:numPr>
        <w:numId w:val="0"/>
      </w:numPr>
      <w:tabs>
        <w:tab w:val="left" w:pos="432"/>
      </w:tabs>
      <w:spacing w:before="480" w:beforeAutospacing="0" w:after="0" w:afterAutospacing="0" w:line="276" w:lineRule="auto"/>
      <w:ind w:left="281" w:hangingChars="100" w:hanging="281"/>
      <w:jc w:val="center"/>
      <w:outlineLvl w:val="9"/>
    </w:pPr>
    <w:rPr>
      <w:rFonts w:ascii="Cambria" w:hAnsi="Cambria"/>
      <w:kern w:val="0"/>
      <w:szCs w:val="36"/>
      <w:lang w:val="zh-CN"/>
    </w:rPr>
  </w:style>
  <w:style w:type="paragraph" w:customStyle="1" w:styleId="TableSmHeadingRight">
    <w:name w:val="Table_Sm_Heading_Right"/>
    <w:basedOn w:val="a"/>
    <w:rsid w:val="00845FA0"/>
    <w:pPr>
      <w:keepNext/>
      <w:keepLines/>
      <w:widowControl/>
      <w:jc w:val="right"/>
    </w:pPr>
    <w:rPr>
      <w:rFonts w:ascii="Futura Bk" w:hAnsi="Futura Bk"/>
      <w:b/>
      <w:kern w:val="0"/>
      <w:sz w:val="20"/>
      <w:szCs w:val="20"/>
      <w:lang w:val="en-GB" w:eastAsia="en-US"/>
    </w:rPr>
  </w:style>
  <w:style w:type="paragraph" w:customStyle="1" w:styleId="xl91">
    <w:name w:val="xl9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2">
    <w:name w:val="xl112"/>
    <w:basedOn w:val="a"/>
    <w:uiPriority w:val="99"/>
    <w:rsid w:val="00845FA0"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Topic1">
    <w:name w:val="Topic1"/>
    <w:basedOn w:val="a"/>
    <w:uiPriority w:val="99"/>
    <w:rsid w:val="00845FA0"/>
    <w:pPr>
      <w:spacing w:beforeLines="50"/>
      <w:ind w:firstLineChars="200" w:firstLine="200"/>
    </w:pPr>
    <w:rPr>
      <w:b/>
      <w:bCs/>
      <w:i/>
      <w:iCs/>
    </w:rPr>
  </w:style>
  <w:style w:type="paragraph" w:customStyle="1" w:styleId="xl111">
    <w:name w:val="xl11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uiPriority w:val="99"/>
    <w:rsid w:val="00845FA0"/>
    <w:pPr>
      <w:widowControl/>
      <w:pBdr>
        <w:top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Charf">
    <w:name w:val="Char"/>
    <w:basedOn w:val="af1"/>
    <w:rsid w:val="00845FA0"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xl87">
    <w:name w:val="xl87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bodytext">
    <w:name w:val="bodytext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115">
    <w:name w:val="xl115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9">
    <w:name w:val="xl89"/>
    <w:basedOn w:val="a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TableMedium">
    <w:name w:val="Table_Medium"/>
    <w:basedOn w:val="a"/>
    <w:rsid w:val="00845FA0"/>
    <w:pPr>
      <w:widowControl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xl107">
    <w:name w:val="xl107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2h2Level2TopicHeadingsect12H2H21R2123">
    <w:name w:val="样式 标题 2h2Level 2 Topic Headingsect 1.2H2H21R2节节1节2节3节..."/>
    <w:basedOn w:val="2"/>
    <w:rsid w:val="00845FA0"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sz w:val="44"/>
    </w:rPr>
  </w:style>
  <w:style w:type="paragraph" w:customStyle="1" w:styleId="InfoBlue">
    <w:name w:val="InfoBlue"/>
    <w:basedOn w:val="a"/>
    <w:next w:val="ae"/>
    <w:rsid w:val="00845FA0"/>
    <w:pPr>
      <w:spacing w:after="120" w:line="240" w:lineRule="atLeast"/>
      <w:ind w:left="720"/>
      <w:jc w:val="left"/>
    </w:pPr>
    <w:rPr>
      <w:i/>
      <w:color w:val="0000FF"/>
      <w:kern w:val="0"/>
      <w:sz w:val="20"/>
      <w:szCs w:val="20"/>
      <w:lang w:eastAsia="en-US"/>
    </w:rPr>
  </w:style>
  <w:style w:type="paragraph" w:customStyle="1" w:styleId="xl104">
    <w:name w:val="xl104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customStyle="1" w:styleId="13">
    <w:name w:val="样式1"/>
    <w:basedOn w:val="a"/>
    <w:rsid w:val="00845FA0"/>
    <w:pPr>
      <w:keepNext/>
      <w:keepLines/>
      <w:outlineLvl w:val="2"/>
    </w:pPr>
    <w:rPr>
      <w:b/>
      <w:bCs/>
      <w:sz w:val="32"/>
    </w:rPr>
  </w:style>
  <w:style w:type="paragraph" w:customStyle="1" w:styleId="xl97">
    <w:name w:val="xl97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5">
    <w:name w:val="xl65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UserTableBody">
    <w:name w:val="User Table Body"/>
    <w:basedOn w:val="a"/>
    <w:rsid w:val="00845FA0"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NewNew">
    <w:name w:val="正文 New New"/>
    <w:uiPriority w:val="99"/>
    <w:rsid w:val="00845FA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69">
    <w:name w:val="xl69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styleId="z-0">
    <w:name w:val="HTML Bottom of Form"/>
    <w:basedOn w:val="a"/>
    <w:next w:val="a"/>
    <w:link w:val="z-Char0"/>
    <w:rsid w:val="00845FA0"/>
    <w:pPr>
      <w:pBdr>
        <w:top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paragraph" w:customStyle="1" w:styleId="xl76">
    <w:name w:val="xl76"/>
    <w:basedOn w:val="a"/>
    <w:rsid w:val="00845FA0"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845FA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styleId="z-">
    <w:name w:val="HTML Top of Form"/>
    <w:basedOn w:val="a"/>
    <w:next w:val="a"/>
    <w:link w:val="z-Char"/>
    <w:rsid w:val="00845FA0"/>
    <w:pPr>
      <w:pBdr>
        <w:bottom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paragraph" w:customStyle="1" w:styleId="xl77">
    <w:name w:val="xl77"/>
    <w:basedOn w:val="a"/>
    <w:rsid w:val="00845FA0"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font5">
    <w:name w:val="font5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ab">
    <w:name w:val="我的正文"/>
    <w:basedOn w:val="a"/>
    <w:link w:val="CharChar"/>
    <w:qFormat/>
    <w:rsid w:val="00845FA0"/>
    <w:pPr>
      <w:spacing w:line="360" w:lineRule="auto"/>
      <w:ind w:firstLineChars="200" w:firstLine="480"/>
    </w:pPr>
    <w:rPr>
      <w:rFonts w:ascii="Calibri" w:hAnsi="Calibri"/>
      <w:sz w:val="24"/>
    </w:rPr>
  </w:style>
  <w:style w:type="paragraph" w:customStyle="1" w:styleId="xl75">
    <w:name w:val="xl75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8">
    <w:name w:val="xl78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c">
    <w:name w:val="表格"/>
    <w:basedOn w:val="a"/>
    <w:uiPriority w:val="99"/>
    <w:rsid w:val="00845FA0"/>
    <w:pPr>
      <w:adjustRightInd w:val="0"/>
      <w:spacing w:beforeLines="50"/>
      <w:ind w:firstLineChars="200" w:firstLine="200"/>
      <w:textAlignment w:val="baseline"/>
    </w:pPr>
    <w:rPr>
      <w:kern w:val="0"/>
      <w:szCs w:val="20"/>
    </w:rPr>
  </w:style>
  <w:style w:type="paragraph" w:customStyle="1" w:styleId="25">
    <w:name w:val="样式2"/>
    <w:basedOn w:val="2"/>
    <w:rsid w:val="00845FA0"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color w:val="7F7F7F"/>
      <w:sz w:val="44"/>
    </w:rPr>
  </w:style>
  <w:style w:type="paragraph" w:customStyle="1" w:styleId="Body-indent">
    <w:name w:val="Body-indent"/>
    <w:basedOn w:val="a"/>
    <w:uiPriority w:val="99"/>
    <w:rsid w:val="00845FA0"/>
    <w:pPr>
      <w:spacing w:beforeLines="50" w:line="280" w:lineRule="exact"/>
      <w:ind w:right="-19" w:firstLineChars="200" w:firstLine="24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styleId="af4">
    <w:name w:val="No Spacing"/>
    <w:link w:val="Charb"/>
    <w:uiPriority w:val="1"/>
    <w:qFormat/>
    <w:rsid w:val="00845FA0"/>
    <w:pPr>
      <w:widowControl w:val="0"/>
      <w:spacing w:beforeLines="50"/>
      <w:ind w:firstLineChars="200" w:firstLine="200"/>
      <w:jc w:val="both"/>
    </w:pPr>
    <w:rPr>
      <w:kern w:val="2"/>
      <w:sz w:val="21"/>
      <w:szCs w:val="24"/>
    </w:rPr>
  </w:style>
  <w:style w:type="paragraph" w:customStyle="1" w:styleId="font11">
    <w:name w:val="font11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My">
    <w:name w:val="My正文"/>
    <w:basedOn w:val="a"/>
    <w:rsid w:val="00845FA0"/>
    <w:pPr>
      <w:adjustRightInd w:val="0"/>
      <w:spacing w:before="120" w:line="360" w:lineRule="auto"/>
      <w:ind w:firstLine="567"/>
    </w:pPr>
    <w:rPr>
      <w:rFonts w:ascii="Arial" w:hAnsi="Arial"/>
      <w:kern w:val="0"/>
      <w:sz w:val="24"/>
      <w:szCs w:val="20"/>
    </w:rPr>
  </w:style>
  <w:style w:type="paragraph" w:customStyle="1" w:styleId="NewNewNewNewNewNewNew">
    <w:name w:val="正文 New New New New New New New"/>
    <w:uiPriority w:val="99"/>
    <w:rsid w:val="00845FA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71">
    <w:name w:val="xl71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HL7TableBody">
    <w:name w:val="HL7 Table Body"/>
    <w:basedOn w:val="a"/>
    <w:rsid w:val="00845FA0"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font9">
    <w:name w:val="font9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xl64">
    <w:name w:val="xl64"/>
    <w:basedOn w:val="a"/>
    <w:rsid w:val="00845FA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font6">
    <w:name w:val="font6"/>
    <w:basedOn w:val="a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kern w:val="0"/>
      <w:sz w:val="22"/>
      <w:szCs w:val="22"/>
      <w:lang w:eastAsia="en-US"/>
    </w:rPr>
  </w:style>
  <w:style w:type="paragraph" w:customStyle="1" w:styleId="24">
    <w:name w:val="标题2"/>
    <w:basedOn w:val="a"/>
    <w:next w:val="a"/>
    <w:uiPriority w:val="99"/>
    <w:rsid w:val="00845FA0"/>
    <w:pPr>
      <w:spacing w:beforeLines="50"/>
      <w:ind w:firstLineChars="200" w:firstLine="200"/>
    </w:pPr>
    <w:rPr>
      <w:b/>
      <w:sz w:val="28"/>
    </w:rPr>
  </w:style>
  <w:style w:type="paragraph" w:customStyle="1" w:styleId="xl92">
    <w:name w:val="xl92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9">
    <w:name w:val="xl29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center"/>
    </w:pPr>
    <w:rPr>
      <w:rFonts w:ascii="宋体" w:hAnsi="宋体"/>
      <w:kern w:val="0"/>
      <w:sz w:val="28"/>
      <w:szCs w:val="28"/>
    </w:rPr>
  </w:style>
  <w:style w:type="paragraph" w:customStyle="1" w:styleId="TableTextTitle">
    <w:name w:val="Table Text/Title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 Narrow" w:hAnsi="Arial Narrow"/>
      <w:b/>
      <w:kern w:val="0"/>
      <w:sz w:val="20"/>
      <w:szCs w:val="20"/>
    </w:rPr>
  </w:style>
  <w:style w:type="paragraph" w:customStyle="1" w:styleId="xl95">
    <w:name w:val="xl95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UserTableHeader">
    <w:name w:val="User Table Header"/>
    <w:basedOn w:val="a"/>
    <w:uiPriority w:val="99"/>
    <w:rsid w:val="00845FA0"/>
    <w:pPr>
      <w:keepNext/>
      <w:widowControl/>
      <w:tabs>
        <w:tab w:val="left" w:pos="907"/>
      </w:tabs>
      <w:spacing w:after="60"/>
      <w:jc w:val="center"/>
    </w:pPr>
    <w:rPr>
      <w:rFonts w:ascii="Arial" w:hAnsi="Arial" w:cs="Arial"/>
      <w:b/>
      <w:bCs/>
      <w:kern w:val="0"/>
      <w:sz w:val="16"/>
      <w:lang w:eastAsia="en-US"/>
    </w:rPr>
  </w:style>
  <w:style w:type="paragraph" w:customStyle="1" w:styleId="xl94">
    <w:name w:val="xl94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Body-noindent">
    <w:name w:val="Body-no indent"/>
    <w:next w:val="a"/>
    <w:uiPriority w:val="99"/>
    <w:rsid w:val="00845FA0"/>
    <w:pPr>
      <w:widowControl w:val="0"/>
      <w:tabs>
        <w:tab w:val="left" w:pos="7920"/>
      </w:tabs>
      <w:spacing w:before="120" w:line="280" w:lineRule="exact"/>
      <w:ind w:right="-11"/>
      <w:jc w:val="both"/>
    </w:pPr>
    <w:rPr>
      <w:rFonts w:ascii="Arial" w:hAnsi="Arial"/>
      <w:sz w:val="21"/>
    </w:rPr>
  </w:style>
  <w:style w:type="paragraph" w:customStyle="1" w:styleId="bulletlist0">
    <w:name w:val="bulletlist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8">
    <w:name w:val="xl88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ody-topof1stpage">
    <w:name w:val="Body-top of 1st page"/>
    <w:basedOn w:val="Body-noindent"/>
    <w:uiPriority w:val="99"/>
    <w:rsid w:val="00845FA0"/>
    <w:pPr>
      <w:widowControl/>
      <w:spacing w:before="60" w:after="60"/>
      <w:ind w:firstLine="454"/>
    </w:pPr>
  </w:style>
  <w:style w:type="paragraph" w:customStyle="1" w:styleId="xl99">
    <w:name w:val="xl99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ullet1">
    <w:name w:val="Bullet 1"/>
    <w:basedOn w:val="a"/>
    <w:uiPriority w:val="99"/>
    <w:rsid w:val="00845FA0"/>
    <w:pPr>
      <w:tabs>
        <w:tab w:val="left" w:pos="7920"/>
      </w:tabs>
      <w:spacing w:beforeLines="50" w:line="280" w:lineRule="exact"/>
      <w:ind w:left="360" w:firstLineChars="200" w:firstLine="20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customStyle="1" w:styleId="xl102">
    <w:name w:val="xl102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Default">
    <w:name w:val="Default"/>
    <w:rsid w:val="00845FA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My3">
    <w:name w:val="My3"/>
    <w:basedOn w:val="3"/>
    <w:rsid w:val="00845FA0"/>
    <w:pPr>
      <w:numPr>
        <w:numId w:val="0"/>
      </w:numPr>
      <w:tabs>
        <w:tab w:val="left" w:pos="1680"/>
      </w:tabs>
      <w:spacing w:before="260" w:beforeAutospacing="0" w:after="260" w:afterAutospacing="0" w:line="415" w:lineRule="auto"/>
      <w:ind w:left="1680" w:hanging="420"/>
      <w:outlineLvl w:val="3"/>
    </w:pPr>
    <w:rPr>
      <w:rFonts w:eastAsia="黑体"/>
      <w:color w:val="000000"/>
      <w:sz w:val="24"/>
    </w:rPr>
  </w:style>
  <w:style w:type="paragraph" w:customStyle="1" w:styleId="xl108">
    <w:name w:val="xl108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0">
    <w:name w:val="xl110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6">
    <w:name w:val="正文2"/>
    <w:basedOn w:val="a"/>
    <w:uiPriority w:val="99"/>
    <w:rsid w:val="00845FA0"/>
    <w:pPr>
      <w:adjustRightInd w:val="0"/>
      <w:spacing w:beforeLines="50" w:line="480" w:lineRule="atLeast"/>
      <w:ind w:firstLineChars="200" w:firstLine="560"/>
      <w:textAlignment w:val="baseline"/>
    </w:pPr>
    <w:rPr>
      <w:rFonts w:ascii="CG Times" w:eastAsia="楷体_GB2312" w:hAnsi="CG Times"/>
      <w:color w:val="000000"/>
      <w:kern w:val="0"/>
      <w:sz w:val="28"/>
      <w:szCs w:val="20"/>
    </w:rPr>
  </w:style>
  <w:style w:type="paragraph" w:customStyle="1" w:styleId="xl80">
    <w:name w:val="xl80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styleId="afd">
    <w:name w:val="List Paragraph"/>
    <w:basedOn w:val="a"/>
    <w:qFormat/>
    <w:rsid w:val="00845FA0"/>
    <w:pPr>
      <w:ind w:firstLineChars="200" w:firstLine="420"/>
    </w:pPr>
    <w:rPr>
      <w:rFonts w:ascii="Calibri" w:hAnsi="Calibri"/>
      <w:szCs w:val="22"/>
    </w:rPr>
  </w:style>
  <w:style w:type="paragraph" w:customStyle="1" w:styleId="My1">
    <w:name w:val="My1"/>
    <w:basedOn w:val="a"/>
    <w:rsid w:val="00845FA0"/>
    <w:pPr>
      <w:keepNext/>
      <w:keepLines/>
      <w:tabs>
        <w:tab w:val="left" w:pos="840"/>
      </w:tabs>
      <w:spacing w:before="340" w:after="330" w:line="578" w:lineRule="auto"/>
      <w:ind w:left="840" w:hanging="420"/>
      <w:outlineLvl w:val="1"/>
    </w:pPr>
    <w:rPr>
      <w:rFonts w:ascii="宋体" w:eastAsia="黑体" w:hAnsi="宋体"/>
      <w:b/>
      <w:bCs/>
      <w:color w:val="000000"/>
      <w:kern w:val="44"/>
      <w:sz w:val="44"/>
      <w:szCs w:val="44"/>
    </w:rPr>
  </w:style>
  <w:style w:type="paragraph" w:customStyle="1" w:styleId="xl103">
    <w:name w:val="xl103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e">
    <w:name w:val="样式二：第二级"/>
    <w:basedOn w:val="2"/>
    <w:next w:val="ad"/>
    <w:uiPriority w:val="99"/>
    <w:rsid w:val="00845FA0"/>
    <w:pPr>
      <w:numPr>
        <w:numId w:val="0"/>
      </w:numPr>
      <w:tabs>
        <w:tab w:val="left" w:pos="756"/>
      </w:tabs>
      <w:spacing w:beforeLines="50" w:beforeAutospacing="0" w:after="120" w:afterAutospacing="0" w:line="360" w:lineRule="auto"/>
      <w:ind w:leftChars="-1" w:left="756" w:hangingChars="64" w:hanging="576"/>
    </w:pPr>
    <w:rPr>
      <w:rFonts w:ascii="Arial" w:hAnsi="Arial"/>
      <w:sz w:val="30"/>
    </w:rPr>
  </w:style>
  <w:style w:type="paragraph" w:customStyle="1" w:styleId="xl106">
    <w:name w:val="xl106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TableText0">
    <w:name w:val="Table/Text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 Narrow" w:hAnsi="Arial Narrow"/>
      <w:kern w:val="0"/>
      <w:sz w:val="20"/>
      <w:szCs w:val="20"/>
      <w:lang w:eastAsia="en-US"/>
    </w:rPr>
  </w:style>
  <w:style w:type="paragraph" w:customStyle="1" w:styleId="xl84">
    <w:name w:val="xl84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uiPriority w:val="99"/>
    <w:rsid w:val="00845FA0"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MicrosoftResponse">
    <w:name w:val="Microsoft Response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" w:eastAsia="PMingLiU" w:hAnsi="Arial"/>
      <w:color w:val="0000FF"/>
      <w:kern w:val="0"/>
      <w:sz w:val="20"/>
      <w:szCs w:val="20"/>
      <w:lang w:eastAsia="zh-TW"/>
    </w:rPr>
  </w:style>
  <w:style w:type="paragraph" w:customStyle="1" w:styleId="aff">
    <w:name w:val="样式一：第一级"/>
    <w:basedOn w:val="1"/>
    <w:uiPriority w:val="99"/>
    <w:rsid w:val="00845FA0"/>
    <w:pPr>
      <w:numPr>
        <w:numId w:val="0"/>
      </w:numPr>
      <w:tabs>
        <w:tab w:val="left" w:pos="360"/>
      </w:tabs>
      <w:spacing w:beforeLines="50" w:beforeAutospacing="0" w:after="330" w:afterAutospacing="0"/>
      <w:ind w:leftChars="-1" w:left="-1" w:hangingChars="64" w:hanging="64"/>
    </w:pPr>
    <w:rPr>
      <w:rFonts w:ascii="Calibri" w:hAnsi="Calibri" w:cs="Calibri"/>
      <w:color w:val="000000"/>
      <w:sz w:val="32"/>
    </w:rPr>
  </w:style>
  <w:style w:type="paragraph" w:customStyle="1" w:styleId="xl98">
    <w:name w:val="xl98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NormalText">
    <w:name w:val="NormalText"/>
    <w:basedOn w:val="a"/>
    <w:uiPriority w:val="99"/>
    <w:rsid w:val="00845FA0"/>
    <w:pPr>
      <w:adjustRightInd w:val="0"/>
      <w:snapToGrid w:val="0"/>
      <w:spacing w:beforeLines="50" w:line="300" w:lineRule="auto"/>
      <w:ind w:left="360" w:firstLineChars="200" w:firstLine="200"/>
    </w:pPr>
  </w:style>
  <w:style w:type="paragraph" w:customStyle="1" w:styleId="xl79">
    <w:name w:val="xl79"/>
    <w:basedOn w:val="a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aff0">
    <w:name w:val="样式三：第三级"/>
    <w:basedOn w:val="3"/>
    <w:uiPriority w:val="99"/>
    <w:rsid w:val="00845FA0"/>
    <w:pPr>
      <w:numPr>
        <w:numId w:val="0"/>
      </w:numPr>
      <w:tabs>
        <w:tab w:val="left" w:pos="612"/>
      </w:tabs>
      <w:spacing w:beforeLines="50" w:beforeAutospacing="0" w:after="120" w:afterAutospacing="0" w:line="360" w:lineRule="auto"/>
      <w:ind w:leftChars="-202" w:left="612" w:hangingChars="105" w:hanging="432"/>
    </w:pPr>
    <w:rPr>
      <w:rFonts w:ascii="Calibri" w:hAnsi="Calibri"/>
    </w:rPr>
  </w:style>
  <w:style w:type="paragraph" w:customStyle="1" w:styleId="My2">
    <w:name w:val="My2"/>
    <w:basedOn w:val="2"/>
    <w:rsid w:val="00845FA0"/>
    <w:pPr>
      <w:numPr>
        <w:numId w:val="0"/>
      </w:numPr>
      <w:tabs>
        <w:tab w:val="left" w:pos="1260"/>
      </w:tabs>
      <w:spacing w:before="260" w:beforeAutospacing="0" w:after="260" w:afterAutospacing="0" w:line="415" w:lineRule="auto"/>
      <w:ind w:left="1260" w:hangingChars="200" w:hanging="420"/>
      <w:outlineLvl w:val="2"/>
    </w:pPr>
    <w:rPr>
      <w:rFonts w:ascii="Arial" w:eastAsia="黑体" w:hAnsi="Arial"/>
      <w:color w:val="000000"/>
      <w:sz w:val="24"/>
    </w:rPr>
  </w:style>
  <w:style w:type="paragraph" w:customStyle="1" w:styleId="My0">
    <w:name w:val="My0"/>
    <w:basedOn w:val="af"/>
    <w:rsid w:val="00845FA0"/>
    <w:pPr>
      <w:tabs>
        <w:tab w:val="left" w:pos="360"/>
      </w:tabs>
      <w:spacing w:before="240" w:after="60"/>
      <w:ind w:left="360" w:hanging="360"/>
      <w:jc w:val="left"/>
      <w:outlineLvl w:val="0"/>
    </w:pPr>
    <w:rPr>
      <w:rFonts w:eastAsia="黑体" w:cs="Arial"/>
      <w:bCs/>
      <w:color w:val="000000"/>
      <w:sz w:val="52"/>
      <w:szCs w:val="52"/>
      <w:lang w:eastAsia="zh-CN"/>
    </w:rPr>
  </w:style>
  <w:style w:type="paragraph" w:styleId="aff1">
    <w:name w:val="Revision"/>
    <w:uiPriority w:val="99"/>
    <w:rsid w:val="00845FA0"/>
    <w:rPr>
      <w:kern w:val="2"/>
      <w:sz w:val="21"/>
      <w:szCs w:val="24"/>
    </w:rPr>
  </w:style>
  <w:style w:type="paragraph" w:customStyle="1" w:styleId="xl93">
    <w:name w:val="xl93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f2">
    <w:name w:val="符号"/>
    <w:basedOn w:val="a"/>
    <w:uiPriority w:val="99"/>
    <w:rsid w:val="00845FA0"/>
    <w:pPr>
      <w:adjustRightInd w:val="0"/>
      <w:spacing w:beforeLines="50" w:line="480" w:lineRule="atLeast"/>
      <w:ind w:left="981" w:firstLineChars="200" w:firstLine="200"/>
      <w:textAlignment w:val="baseline"/>
    </w:pPr>
    <w:rPr>
      <w:rFonts w:ascii="宋体" w:hAnsi="宋体"/>
      <w:kern w:val="0"/>
      <w:szCs w:val="20"/>
    </w:rPr>
  </w:style>
  <w:style w:type="paragraph" w:customStyle="1" w:styleId="xl83">
    <w:name w:val="xl83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00">
    <w:name w:val="xl100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table" w:styleId="aff3">
    <w:name w:val="Table Grid"/>
    <w:basedOn w:val="a1"/>
    <w:uiPriority w:val="59"/>
    <w:rsid w:val="00037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oTableStyle">
    <w:name w:val="NeoTableStyle"/>
    <w:basedOn w:val="a1"/>
    <w:uiPriority w:val="99"/>
    <w:rsid w:val="00B938AB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B938A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aff4">
    <w:name w:val="Table Elegant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浅色底纹 - 强调文字颜色 11"/>
    <w:basedOn w:val="a1"/>
    <w:uiPriority w:val="60"/>
    <w:rsid w:val="00B938A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14">
    <w:name w:val="无列表1"/>
    <w:next w:val="a2"/>
    <w:uiPriority w:val="99"/>
    <w:semiHidden/>
    <w:unhideWhenUsed/>
    <w:rsid w:val="00B938AB"/>
  </w:style>
  <w:style w:type="table" w:styleId="aff5">
    <w:name w:val="Table Theme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1">
    <w:name w:val="Table Grid 6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5">
    <w:name w:val="Light Grid Accent 5"/>
    <w:basedOn w:val="a1"/>
    <w:uiPriority w:val="62"/>
    <w:rsid w:val="00B938A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12">
    <w:name w:val="浅色底纹 - 强调文字颜色 12"/>
    <w:basedOn w:val="a1"/>
    <w:uiPriority w:val="60"/>
    <w:rsid w:val="00B938A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5">
    <w:name w:val="Medium Grid 2 Accent 5"/>
    <w:basedOn w:val="a1"/>
    <w:uiPriority w:val="68"/>
    <w:rsid w:val="00B938A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-5">
    <w:name w:val="Medium Grid 1 Accent 5"/>
    <w:basedOn w:val="a1"/>
    <w:uiPriority w:val="67"/>
    <w:rsid w:val="00B938A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numbering" w:styleId="111111">
    <w:name w:val="Outline List 2"/>
    <w:basedOn w:val="a2"/>
    <w:uiPriority w:val="99"/>
    <w:semiHidden/>
    <w:unhideWhenUsed/>
    <w:rsid w:val="00B938AB"/>
    <w:pPr>
      <w:numPr>
        <w:numId w:val="20"/>
      </w:numPr>
    </w:pPr>
  </w:style>
  <w:style w:type="character" w:customStyle="1" w:styleId="Charf0">
    <w:name w:val="我的正文 Char"/>
    <w:locked/>
    <w:rsid w:val="00B938AB"/>
    <w:rPr>
      <w:rFonts w:ascii="Calibri" w:eastAsia="宋体" w:hAnsi="Calibri" w:cs="Times New Roman"/>
      <w:kern w:val="0"/>
      <w:sz w:val="24"/>
      <w:szCs w:val="24"/>
    </w:rPr>
  </w:style>
  <w:style w:type="character" w:customStyle="1" w:styleId="highlight1">
    <w:name w:val="highlight1"/>
    <w:rsid w:val="00B938AB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332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Microsoft_Visio_2003-2010_Drawing111111.vsd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sen\Desktop\&#25216;&#26415;&#25991;&#26723;0221\&#25991;&#26723;&#27169;&#26495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911EF-B986-42D1-99CD-1E416C07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</Template>
  <TotalTime>115</TotalTime>
  <Pages>1</Pages>
  <Words>16493</Words>
  <Characters>94016</Characters>
  <Application>Microsoft Office Word</Application>
  <DocSecurity>0</DocSecurity>
  <Lines>783</Lines>
  <Paragraphs>220</Paragraphs>
  <ScaleCrop>false</ScaleCrop>
  <Company>Microsoft</Company>
  <LinksUpToDate>false</LinksUpToDate>
  <CharactersWithSpaces>110289</CharactersWithSpaces>
  <SharedDoc>false</SharedDoc>
  <HLinks>
    <vt:vector size="336" baseType="variant">
      <vt:variant>
        <vt:i4>2031672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_Toc369870560</vt:lpwstr>
      </vt:variant>
      <vt:variant>
        <vt:i4>1835064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_Toc369870559</vt:lpwstr>
      </vt:variant>
      <vt:variant>
        <vt:i4>1835064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_Toc369870558</vt:lpwstr>
      </vt:variant>
      <vt:variant>
        <vt:i4>1835064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_Toc369870557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_Toc369870556</vt:lpwstr>
      </vt:variant>
      <vt:variant>
        <vt:i4>1835064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_Toc369870555</vt:lpwstr>
      </vt:variant>
      <vt:variant>
        <vt:i4>1835064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_Toc369870554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_Toc369870553</vt:lpwstr>
      </vt:variant>
      <vt:variant>
        <vt:i4>1835064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_Toc369870552</vt:lpwstr>
      </vt:variant>
      <vt:variant>
        <vt:i4>1835064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_Toc369870551</vt:lpwstr>
      </vt:variant>
      <vt:variant>
        <vt:i4>1835064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_Toc369870550</vt:lpwstr>
      </vt:variant>
      <vt:variant>
        <vt:i4>1900600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_Toc369870549</vt:lpwstr>
      </vt:variant>
      <vt:variant>
        <vt:i4>1900600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_Toc369870548</vt:lpwstr>
      </vt:variant>
      <vt:variant>
        <vt:i4>1900600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_Toc369870547</vt:lpwstr>
      </vt:variant>
      <vt:variant>
        <vt:i4>1900600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_Toc369870546</vt:lpwstr>
      </vt:variant>
      <vt:variant>
        <vt:i4>1900600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_Toc369870545</vt:lpwstr>
      </vt:variant>
      <vt:variant>
        <vt:i4>1900600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_Toc369870544</vt:lpwstr>
      </vt:variant>
      <vt:variant>
        <vt:i4>1900600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_Toc369870543</vt:lpwstr>
      </vt:variant>
      <vt:variant>
        <vt:i4>1900600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_Toc369870542</vt:lpwstr>
      </vt:variant>
      <vt:variant>
        <vt:i4>1900600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_Toc369870541</vt:lpwstr>
      </vt:variant>
      <vt:variant>
        <vt:i4>1900600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_Toc369870540</vt:lpwstr>
      </vt:variant>
      <vt:variant>
        <vt:i4>1703992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_Toc369870539</vt:lpwstr>
      </vt:variant>
      <vt:variant>
        <vt:i4>1703992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_Toc369870538</vt:lpwstr>
      </vt:variant>
      <vt:variant>
        <vt:i4>1703992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_Toc369870537</vt:lpwstr>
      </vt:variant>
      <vt:variant>
        <vt:i4>1703992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_Toc369870536</vt:lpwstr>
      </vt:variant>
      <vt:variant>
        <vt:i4>1703992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_Toc369870535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_Toc369870534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_Toc369870533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_Toc369870532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_Toc369870531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_Toc369870530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_Toc369870529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_Toc369870528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_Toc369870527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_Toc369870526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_Toc369870525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_Toc369870524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_Toc369870523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_Toc369870522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_Toc369870521</vt:lpwstr>
      </vt:variant>
      <vt:variant>
        <vt:i4>1769528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_Toc369870520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_Toc369870519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_Toc369870518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_Toc369870517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_Toc369870516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_Toc369870515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_Toc369870514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_Toc369870513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_Toc369870512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_Toc369870511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_Toc369870510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_Toc369870509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_Toc369870508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_Toc369870507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_Toc369870506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_Toc369870505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中山大学附属第一医院</dc:title>
  <dc:creator>wangc</dc:creator>
  <cp:lastModifiedBy>Administrator</cp:lastModifiedBy>
  <cp:revision>10</cp:revision>
  <cp:lastPrinted>2013-05-02T06:47:00Z</cp:lastPrinted>
  <dcterms:created xsi:type="dcterms:W3CDTF">2017-08-07T03:36:00Z</dcterms:created>
  <dcterms:modified xsi:type="dcterms:W3CDTF">2017-08-09T10:59:00Z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关键字">
    <vt:lpwstr/>
  </property>
  <property fmtid="{D5CDD505-2E9C-101B-9397-08002B2CF9AE}" pid="3" name="备注">
    <vt:lpwstr/>
  </property>
  <property fmtid="{D5CDD505-2E9C-101B-9397-08002B2CF9AE}" pid="4" name="KSOProductBuildVer">
    <vt:lpwstr>2052-8.1.0.3602</vt:lpwstr>
  </property>
</Properties>
</file>